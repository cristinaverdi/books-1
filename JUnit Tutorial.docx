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FE" w:rsidRPr="000950FE" w:rsidRDefault="000950FE" w:rsidP="000950FE">
      <w:pPr>
        <w:spacing w:before="300" w:after="0" w:line="327" w:lineRule="atLeast"/>
        <w:outlineLvl w:val="1"/>
        <w:rPr>
          <w:rFonts w:ascii="Arial" w:eastAsia="Times New Roman" w:hAnsi="Arial" w:cs="Arial"/>
          <w:b/>
          <w:bCs/>
          <w:color w:val="333333"/>
          <w:sz w:val="45"/>
          <w:szCs w:val="45"/>
        </w:rPr>
      </w:pPr>
      <w:proofErr w:type="spellStart"/>
      <w:r w:rsidRPr="000950FE">
        <w:rPr>
          <w:rFonts w:ascii="Arial" w:eastAsia="Times New Roman" w:hAnsi="Arial" w:cs="Arial"/>
          <w:b/>
          <w:bCs/>
          <w:color w:val="333333"/>
          <w:sz w:val="45"/>
          <w:szCs w:val="45"/>
        </w:rPr>
        <w:t>JUnit</w:t>
      </w:r>
      <w:proofErr w:type="spellEnd"/>
      <w:r w:rsidRPr="000950FE">
        <w:rPr>
          <w:rFonts w:ascii="Arial" w:eastAsia="Times New Roman" w:hAnsi="Arial" w:cs="Arial"/>
          <w:b/>
          <w:bCs/>
          <w:color w:val="333333"/>
          <w:sz w:val="45"/>
          <w:szCs w:val="45"/>
        </w:rPr>
        <w:t xml:space="preserve"> - Tutorial</w:t>
      </w:r>
    </w:p>
    <w:p w:rsidR="000950FE" w:rsidRPr="000950FE" w:rsidRDefault="000950FE" w:rsidP="000950FE">
      <w:pPr>
        <w:spacing w:before="100" w:beforeAutospacing="1" w:after="100" w:afterAutospacing="1" w:line="327" w:lineRule="atLeast"/>
        <w:outlineLvl w:val="2"/>
        <w:rPr>
          <w:rFonts w:ascii="Arial" w:eastAsia="Times New Roman" w:hAnsi="Arial" w:cs="Arial"/>
          <w:b/>
          <w:bCs/>
          <w:color w:val="000000"/>
          <w:sz w:val="27"/>
          <w:szCs w:val="27"/>
        </w:rPr>
      </w:pPr>
      <w:r w:rsidRPr="000950FE">
        <w:rPr>
          <w:rFonts w:ascii="Arial" w:eastAsia="Times New Roman" w:hAnsi="Arial" w:cs="Arial"/>
          <w:b/>
          <w:bCs/>
          <w:color w:val="000000"/>
          <w:sz w:val="27"/>
          <w:szCs w:val="27"/>
        </w:rPr>
        <w:t>Lars Vogel</w:t>
      </w:r>
      <w:bookmarkStart w:id="0" w:name="_GoBack"/>
      <w:bookmarkEnd w:id="0"/>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Version 2.3</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Copyright © 2007, 2008, 2009, 2010, 2011, 2012 Lars Vogel</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06.12.2012</w:t>
      </w:r>
    </w:p>
    <w:tbl>
      <w:tblPr>
        <w:tblW w:w="11223"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Revision History"/>
      </w:tblPr>
      <w:tblGrid>
        <w:gridCol w:w="2663"/>
        <w:gridCol w:w="3464"/>
        <w:gridCol w:w="1226"/>
        <w:gridCol w:w="3870"/>
      </w:tblGrid>
      <w:tr w:rsidR="000950FE" w:rsidRPr="000950FE" w:rsidTr="000950FE">
        <w:trPr>
          <w:tblCellSpacing w:w="15" w:type="dxa"/>
        </w:trPr>
        <w:tc>
          <w:tcPr>
            <w:tcW w:w="0" w:type="auto"/>
            <w:gridSpan w:val="4"/>
            <w:tcBorders>
              <w:top w:val="single" w:sz="6" w:space="0" w:color="DDDDDD"/>
            </w:tcBorders>
            <w:shd w:val="clear" w:color="auto" w:fill="F5F5F5"/>
            <w:tcMar>
              <w:top w:w="135"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b/>
                <w:bCs/>
                <w:sz w:val="21"/>
                <w:szCs w:val="21"/>
              </w:rPr>
            </w:pPr>
            <w:r w:rsidRPr="000950FE">
              <w:rPr>
                <w:rFonts w:ascii="Times New Roman" w:eastAsia="Times New Roman" w:hAnsi="Times New Roman" w:cs="Times New Roman"/>
                <w:b/>
                <w:bCs/>
                <w:sz w:val="21"/>
                <w:szCs w:val="21"/>
              </w:rPr>
              <w:t>Revision History</w:t>
            </w:r>
          </w:p>
        </w:tc>
      </w:tr>
      <w:tr w:rsidR="000950FE" w:rsidRPr="000950FE" w:rsidTr="000950FE">
        <w:trPr>
          <w:tblCellSpacing w:w="15" w:type="dxa"/>
        </w:trPr>
        <w:tc>
          <w:tcPr>
            <w:tcW w:w="0" w:type="auto"/>
            <w:tcBorders>
              <w:top w:val="single" w:sz="6" w:space="0" w:color="DDDDDD"/>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Revision 0.1-0.5</w:t>
            </w:r>
          </w:p>
        </w:tc>
        <w:tc>
          <w:tcPr>
            <w:tcW w:w="0" w:type="auto"/>
            <w:tcBorders>
              <w:top w:val="single" w:sz="6" w:space="0" w:color="DDDDDD"/>
              <w:left w:val="single" w:sz="6" w:space="0" w:color="DDDDDD"/>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03.09.2007</w:t>
            </w:r>
          </w:p>
        </w:tc>
        <w:tc>
          <w:tcPr>
            <w:tcW w:w="0" w:type="auto"/>
            <w:tcBorders>
              <w:top w:val="single" w:sz="6" w:space="0" w:color="DDDDDD"/>
              <w:left w:val="single" w:sz="6" w:space="0" w:color="DDDDDD"/>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Lars</w:t>
            </w:r>
            <w:r w:rsidRPr="000950FE">
              <w:rPr>
                <w:rFonts w:ascii="Times New Roman" w:eastAsia="Times New Roman" w:hAnsi="Times New Roman" w:cs="Times New Roman"/>
                <w:sz w:val="21"/>
                <w:szCs w:val="21"/>
              </w:rPr>
              <w:br/>
              <w:t>Vogel</w:t>
            </w:r>
          </w:p>
        </w:tc>
        <w:tc>
          <w:tcPr>
            <w:tcW w:w="0" w:type="auto"/>
            <w:tcBorders>
              <w:top w:val="single" w:sz="6" w:space="0" w:color="DDDDDD"/>
              <w:left w:val="single" w:sz="6" w:space="0" w:color="DDDDDD"/>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proofErr w:type="spellStart"/>
            <w:r w:rsidRPr="000950FE">
              <w:rPr>
                <w:rFonts w:ascii="Times New Roman" w:eastAsia="Times New Roman" w:hAnsi="Times New Roman" w:cs="Times New Roman"/>
                <w:sz w:val="21"/>
                <w:szCs w:val="21"/>
              </w:rPr>
              <w:t>JUnit</w:t>
            </w:r>
            <w:proofErr w:type="spellEnd"/>
            <w:r w:rsidRPr="000950FE">
              <w:rPr>
                <w:rFonts w:ascii="Times New Roman" w:eastAsia="Times New Roman" w:hAnsi="Times New Roman" w:cs="Times New Roman"/>
                <w:sz w:val="21"/>
                <w:szCs w:val="21"/>
              </w:rPr>
              <w:t xml:space="preserve"> description</w:t>
            </w:r>
          </w:p>
        </w:tc>
      </w:tr>
      <w:tr w:rsidR="000950FE" w:rsidRPr="000950FE" w:rsidTr="000950FE">
        <w:trPr>
          <w:tblCellSpacing w:w="15" w:type="dxa"/>
        </w:trPr>
        <w:tc>
          <w:tcPr>
            <w:tcW w:w="0" w:type="auto"/>
            <w:tcBorders>
              <w:top w:val="single" w:sz="6" w:space="0" w:color="DDDDDD"/>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Revision 0.6 - 2.3</w:t>
            </w:r>
          </w:p>
        </w:tc>
        <w:tc>
          <w:tcPr>
            <w:tcW w:w="0" w:type="auto"/>
            <w:tcBorders>
              <w:top w:val="single" w:sz="6" w:space="0" w:color="DDDDDD"/>
              <w:left w:val="single" w:sz="6" w:space="0" w:color="DDDDDD"/>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10.05.2008 - 06.12.2012</w:t>
            </w:r>
          </w:p>
        </w:tc>
        <w:tc>
          <w:tcPr>
            <w:tcW w:w="0" w:type="auto"/>
            <w:tcBorders>
              <w:top w:val="single" w:sz="6" w:space="0" w:color="DDDDDD"/>
              <w:left w:val="single" w:sz="6" w:space="0" w:color="DDDDDD"/>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Lars</w:t>
            </w:r>
            <w:r w:rsidRPr="000950FE">
              <w:rPr>
                <w:rFonts w:ascii="Times New Roman" w:eastAsia="Times New Roman" w:hAnsi="Times New Roman" w:cs="Times New Roman"/>
                <w:sz w:val="21"/>
                <w:szCs w:val="21"/>
              </w:rPr>
              <w:br/>
              <w:t>Vogel</w:t>
            </w:r>
          </w:p>
        </w:tc>
        <w:tc>
          <w:tcPr>
            <w:tcW w:w="0" w:type="auto"/>
            <w:tcBorders>
              <w:top w:val="single" w:sz="6" w:space="0" w:color="DDDDDD"/>
              <w:left w:val="single" w:sz="6" w:space="0" w:color="DDDDDD"/>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proofErr w:type="spellStart"/>
            <w:r w:rsidRPr="000950FE">
              <w:rPr>
                <w:rFonts w:ascii="Times New Roman" w:eastAsia="Times New Roman" w:hAnsi="Times New Roman" w:cs="Times New Roman"/>
                <w:sz w:val="21"/>
                <w:szCs w:val="21"/>
              </w:rPr>
              <w:t>bugfixes</w:t>
            </w:r>
            <w:proofErr w:type="spellEnd"/>
            <w:r w:rsidRPr="000950FE">
              <w:rPr>
                <w:rFonts w:ascii="Times New Roman" w:eastAsia="Times New Roman" w:hAnsi="Times New Roman" w:cs="Times New Roman"/>
                <w:sz w:val="21"/>
                <w:szCs w:val="21"/>
              </w:rPr>
              <w:t xml:space="preserve"> and enhancements</w:t>
            </w:r>
          </w:p>
        </w:tc>
      </w:tr>
    </w:tbl>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bookmarkStart w:id="1" w:name="abstract"/>
      <w:bookmarkEnd w:id="1"/>
      <w:r w:rsidRPr="000950FE">
        <w:rPr>
          <w:rFonts w:ascii="Arial" w:eastAsia="Times New Roman" w:hAnsi="Arial" w:cs="Arial"/>
          <w:b/>
          <w:bCs/>
          <w:color w:val="000000"/>
          <w:sz w:val="27"/>
          <w:szCs w:val="27"/>
        </w:rPr>
        <w:t xml:space="preserve">Unit testing with </w:t>
      </w:r>
      <w:proofErr w:type="spellStart"/>
      <w:r w:rsidRPr="000950FE">
        <w:rPr>
          <w:rFonts w:ascii="Arial" w:eastAsia="Times New Roman" w:hAnsi="Arial" w:cs="Arial"/>
          <w:b/>
          <w:bCs/>
          <w:color w:val="000000"/>
          <w:sz w:val="27"/>
          <w:szCs w:val="27"/>
        </w:rPr>
        <w:t>JUnit</w:t>
      </w:r>
      <w:proofErr w:type="spellEnd"/>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This tutorial explains unit testing with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4.x. It explains the creation of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tests and how to run them in Eclipse or via own code.</w:t>
      </w:r>
    </w:p>
    <w:p w:rsidR="000950FE" w:rsidRPr="000950FE" w:rsidRDefault="000950FE" w:rsidP="000950FE">
      <w:pPr>
        <w:spacing w:after="0" w:line="327" w:lineRule="atLeast"/>
        <w:rPr>
          <w:rFonts w:ascii="Arial" w:eastAsia="Times New Roman" w:hAnsi="Arial" w:cs="Arial"/>
          <w:color w:val="000000"/>
          <w:sz w:val="27"/>
          <w:szCs w:val="27"/>
        </w:rPr>
      </w:pPr>
      <w:r w:rsidRPr="000950FE">
        <w:rPr>
          <w:rFonts w:ascii="Arial" w:eastAsia="Times New Roman" w:hAnsi="Arial" w:cs="Arial"/>
          <w:color w:val="000000"/>
          <w:sz w:val="27"/>
          <w:szCs w:val="27"/>
        </w:rPr>
        <w:pict>
          <v:rect id="_x0000_i1025" style="width:0;height:.75pt" o:hralign="center" o:hrstd="t" o:hrnoshade="t" o:hr="t" fillcolor="#eee" stroked="f"/>
        </w:pict>
      </w:r>
    </w:p>
    <w:p w:rsidR="000950FE" w:rsidRPr="000950FE" w:rsidRDefault="000950FE" w:rsidP="000950FE">
      <w:pPr>
        <w:shd w:val="clear" w:color="auto" w:fill="F1F1F1"/>
        <w:spacing w:before="100" w:beforeAutospacing="1" w:after="100" w:afterAutospacing="1" w:line="240" w:lineRule="auto"/>
        <w:ind w:left="150" w:right="150"/>
        <w:rPr>
          <w:rFonts w:ascii="Arial" w:eastAsia="Times New Roman" w:hAnsi="Arial" w:cs="Arial"/>
          <w:color w:val="000000"/>
          <w:sz w:val="29"/>
          <w:szCs w:val="29"/>
        </w:rPr>
      </w:pPr>
      <w:r w:rsidRPr="000950FE">
        <w:rPr>
          <w:rFonts w:ascii="Arial" w:eastAsia="Times New Roman" w:hAnsi="Arial" w:cs="Arial"/>
          <w:b/>
          <w:bCs/>
          <w:color w:val="000000"/>
          <w:sz w:val="29"/>
          <w:szCs w:val="29"/>
        </w:rPr>
        <w:t>Table of Contents</w:t>
      </w:r>
    </w:p>
    <w:p w:rsidR="000950FE" w:rsidRPr="000950FE" w:rsidRDefault="000950FE" w:rsidP="000950FE">
      <w:pPr>
        <w:shd w:val="clear" w:color="auto" w:fill="F1F1F1"/>
        <w:spacing w:after="0" w:line="240" w:lineRule="auto"/>
        <w:rPr>
          <w:rFonts w:ascii="Arial" w:eastAsia="Times New Roman" w:hAnsi="Arial" w:cs="Arial"/>
          <w:color w:val="000000"/>
        </w:rPr>
      </w:pPr>
      <w:hyperlink r:id="rId5" w:anchor="unittesting" w:history="1">
        <w:r w:rsidRPr="000950FE">
          <w:rPr>
            <w:rFonts w:ascii="Arial" w:eastAsia="Times New Roman" w:hAnsi="Arial" w:cs="Arial"/>
            <w:b/>
            <w:bCs/>
            <w:color w:val="101010"/>
            <w:u w:val="single"/>
          </w:rPr>
          <w:t>1. Introduction to unit testing</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6" w:anchor="junit_intro" w:history="1">
        <w:r w:rsidRPr="000950FE">
          <w:rPr>
            <w:rFonts w:ascii="Arial" w:eastAsia="Times New Roman" w:hAnsi="Arial" w:cs="Arial"/>
            <w:b/>
            <w:bCs/>
            <w:color w:val="101010"/>
            <w:u w:val="single"/>
          </w:rPr>
          <w:t>1.1. Unit tests and unit testing</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7" w:anchor="unittesting_junit" w:history="1">
        <w:r w:rsidRPr="000950FE">
          <w:rPr>
            <w:rFonts w:ascii="Arial" w:eastAsia="Times New Roman" w:hAnsi="Arial" w:cs="Arial"/>
            <w:b/>
            <w:bCs/>
            <w:color w:val="101010"/>
            <w:u w:val="single"/>
          </w:rPr>
          <w:t xml:space="preserve">1.2. Unit testing with </w:t>
        </w:r>
        <w:proofErr w:type="spellStart"/>
        <w:r w:rsidRPr="000950FE">
          <w:rPr>
            <w:rFonts w:ascii="Arial" w:eastAsia="Times New Roman" w:hAnsi="Arial" w:cs="Arial"/>
            <w:b/>
            <w:bCs/>
            <w:color w:val="101010"/>
            <w:u w:val="single"/>
          </w:rPr>
          <w:t>JUnit</w:t>
        </w:r>
        <w:proofErr w:type="spellEnd"/>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8" w:anchor="usingjunit_annotations" w:history="1">
        <w:r w:rsidRPr="000950FE">
          <w:rPr>
            <w:rFonts w:ascii="Arial" w:eastAsia="Times New Roman" w:hAnsi="Arial" w:cs="Arial"/>
            <w:b/>
            <w:bCs/>
            <w:color w:val="101010"/>
            <w:u w:val="single"/>
          </w:rPr>
          <w:t xml:space="preserve">1.3. Available </w:t>
        </w:r>
        <w:proofErr w:type="spellStart"/>
        <w:r w:rsidRPr="000950FE">
          <w:rPr>
            <w:rFonts w:ascii="Arial" w:eastAsia="Times New Roman" w:hAnsi="Arial" w:cs="Arial"/>
            <w:b/>
            <w:bCs/>
            <w:color w:val="101010"/>
            <w:u w:val="single"/>
          </w:rPr>
          <w:t>JUnit</w:t>
        </w:r>
        <w:proofErr w:type="spellEnd"/>
        <w:r w:rsidRPr="000950FE">
          <w:rPr>
            <w:rFonts w:ascii="Arial" w:eastAsia="Times New Roman" w:hAnsi="Arial" w:cs="Arial"/>
            <w:b/>
            <w:bCs/>
            <w:color w:val="101010"/>
            <w:u w:val="single"/>
          </w:rPr>
          <w:t xml:space="preserve"> annotations</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9" w:anchor="usingjunit_asserts" w:history="1">
        <w:r w:rsidRPr="000950FE">
          <w:rPr>
            <w:rFonts w:ascii="Arial" w:eastAsia="Times New Roman" w:hAnsi="Arial" w:cs="Arial"/>
            <w:b/>
            <w:bCs/>
            <w:color w:val="101010"/>
            <w:u w:val="single"/>
          </w:rPr>
          <w:t>1.4. Assert statements</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10" w:anchor="juniteclipse_testsuite" w:history="1">
        <w:r w:rsidRPr="000950FE">
          <w:rPr>
            <w:rFonts w:ascii="Arial" w:eastAsia="Times New Roman" w:hAnsi="Arial" w:cs="Arial"/>
            <w:b/>
            <w:bCs/>
            <w:color w:val="101010"/>
            <w:u w:val="single"/>
          </w:rPr>
          <w:t xml:space="preserve">1.5. Create a </w:t>
        </w:r>
        <w:proofErr w:type="spellStart"/>
        <w:r w:rsidRPr="000950FE">
          <w:rPr>
            <w:rFonts w:ascii="Arial" w:eastAsia="Times New Roman" w:hAnsi="Arial" w:cs="Arial"/>
            <w:b/>
            <w:bCs/>
            <w:color w:val="101010"/>
            <w:u w:val="single"/>
          </w:rPr>
          <w:t>JUnit</w:t>
        </w:r>
        <w:proofErr w:type="spellEnd"/>
        <w:r w:rsidRPr="000950FE">
          <w:rPr>
            <w:rFonts w:ascii="Arial" w:eastAsia="Times New Roman" w:hAnsi="Arial" w:cs="Arial"/>
            <w:b/>
            <w:bCs/>
            <w:color w:val="101010"/>
            <w:u w:val="single"/>
          </w:rPr>
          <w:t xml:space="preserve"> test suite</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11" w:anchor="juniteclipse_code" w:history="1">
        <w:r w:rsidRPr="000950FE">
          <w:rPr>
            <w:rFonts w:ascii="Arial" w:eastAsia="Times New Roman" w:hAnsi="Arial" w:cs="Arial"/>
            <w:b/>
            <w:bCs/>
            <w:color w:val="101010"/>
            <w:u w:val="single"/>
          </w:rPr>
          <w:t>1.6. Run your test outside Eclipse</w:t>
        </w:r>
      </w:hyperlink>
    </w:p>
    <w:p w:rsidR="000950FE" w:rsidRPr="000950FE" w:rsidRDefault="000950FE" w:rsidP="000950FE">
      <w:pPr>
        <w:shd w:val="clear" w:color="auto" w:fill="F1F1F1"/>
        <w:spacing w:after="0" w:line="240" w:lineRule="auto"/>
        <w:rPr>
          <w:rFonts w:ascii="Arial" w:eastAsia="Times New Roman" w:hAnsi="Arial" w:cs="Arial"/>
          <w:color w:val="000000"/>
        </w:rPr>
      </w:pPr>
      <w:hyperlink r:id="rId12" w:anchor="installation" w:history="1">
        <w:r w:rsidRPr="000950FE">
          <w:rPr>
            <w:rFonts w:ascii="Arial" w:eastAsia="Times New Roman" w:hAnsi="Arial" w:cs="Arial"/>
            <w:b/>
            <w:bCs/>
            <w:color w:val="101010"/>
            <w:u w:val="single"/>
          </w:rPr>
          <w:t xml:space="preserve">2. Installation of </w:t>
        </w:r>
        <w:proofErr w:type="spellStart"/>
        <w:r w:rsidRPr="000950FE">
          <w:rPr>
            <w:rFonts w:ascii="Arial" w:eastAsia="Times New Roman" w:hAnsi="Arial" w:cs="Arial"/>
            <w:b/>
            <w:bCs/>
            <w:color w:val="101010"/>
            <w:u w:val="single"/>
          </w:rPr>
          <w:t>JUnit</w:t>
        </w:r>
        <w:proofErr w:type="spellEnd"/>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13" w:anchor="installation_eclipse" w:history="1">
        <w:r w:rsidRPr="000950FE">
          <w:rPr>
            <w:rFonts w:ascii="Arial" w:eastAsia="Times New Roman" w:hAnsi="Arial" w:cs="Arial"/>
            <w:b/>
            <w:bCs/>
            <w:color w:val="101010"/>
            <w:u w:val="single"/>
          </w:rPr>
          <w:t xml:space="preserve">2.1. Using </w:t>
        </w:r>
        <w:proofErr w:type="spellStart"/>
        <w:r w:rsidRPr="000950FE">
          <w:rPr>
            <w:rFonts w:ascii="Arial" w:eastAsia="Times New Roman" w:hAnsi="Arial" w:cs="Arial"/>
            <w:b/>
            <w:bCs/>
            <w:color w:val="101010"/>
            <w:u w:val="single"/>
          </w:rPr>
          <w:t>JUnit</w:t>
        </w:r>
        <w:proofErr w:type="spellEnd"/>
        <w:r w:rsidRPr="000950FE">
          <w:rPr>
            <w:rFonts w:ascii="Arial" w:eastAsia="Times New Roman" w:hAnsi="Arial" w:cs="Arial"/>
            <w:b/>
            <w:bCs/>
            <w:color w:val="101010"/>
            <w:u w:val="single"/>
          </w:rPr>
          <w:t xml:space="preserve"> integrated into Eclipse</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14" w:anchor="installation_junit" w:history="1">
        <w:r w:rsidRPr="000950FE">
          <w:rPr>
            <w:rFonts w:ascii="Arial" w:eastAsia="Times New Roman" w:hAnsi="Arial" w:cs="Arial"/>
            <w:b/>
            <w:bCs/>
            <w:color w:val="101010"/>
            <w:u w:val="single"/>
          </w:rPr>
          <w:t xml:space="preserve">2.2. Downloading the </w:t>
        </w:r>
        <w:proofErr w:type="spellStart"/>
        <w:r w:rsidRPr="000950FE">
          <w:rPr>
            <w:rFonts w:ascii="Arial" w:eastAsia="Times New Roman" w:hAnsi="Arial" w:cs="Arial"/>
            <w:b/>
            <w:bCs/>
            <w:color w:val="101010"/>
            <w:u w:val="single"/>
          </w:rPr>
          <w:t>JUnit</w:t>
        </w:r>
        <w:proofErr w:type="spellEnd"/>
        <w:r w:rsidRPr="000950FE">
          <w:rPr>
            <w:rFonts w:ascii="Arial" w:eastAsia="Times New Roman" w:hAnsi="Arial" w:cs="Arial"/>
            <w:b/>
            <w:bCs/>
            <w:color w:val="101010"/>
            <w:u w:val="single"/>
          </w:rPr>
          <w:t xml:space="preserve"> library</w:t>
        </w:r>
      </w:hyperlink>
    </w:p>
    <w:p w:rsidR="000950FE" w:rsidRPr="000950FE" w:rsidRDefault="000950FE" w:rsidP="000950FE">
      <w:pPr>
        <w:shd w:val="clear" w:color="auto" w:fill="F1F1F1"/>
        <w:spacing w:after="0" w:line="240" w:lineRule="auto"/>
        <w:rPr>
          <w:rFonts w:ascii="Arial" w:eastAsia="Times New Roman" w:hAnsi="Arial" w:cs="Arial"/>
          <w:color w:val="000000"/>
        </w:rPr>
      </w:pPr>
      <w:hyperlink r:id="rId15" w:anchor="eclipse" w:history="1">
        <w:r w:rsidRPr="000950FE">
          <w:rPr>
            <w:rFonts w:ascii="Arial" w:eastAsia="Times New Roman" w:hAnsi="Arial" w:cs="Arial"/>
            <w:b/>
            <w:bCs/>
            <w:color w:val="101010"/>
            <w:u w:val="single"/>
          </w:rPr>
          <w:t xml:space="preserve">3. Eclipse support for </w:t>
        </w:r>
        <w:proofErr w:type="spellStart"/>
        <w:r w:rsidRPr="000950FE">
          <w:rPr>
            <w:rFonts w:ascii="Arial" w:eastAsia="Times New Roman" w:hAnsi="Arial" w:cs="Arial"/>
            <w:b/>
            <w:bCs/>
            <w:color w:val="101010"/>
            <w:u w:val="single"/>
          </w:rPr>
          <w:t>JUnit</w:t>
        </w:r>
        <w:proofErr w:type="spellEnd"/>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16" w:anchor="eclipse_creatingjunittest" w:history="1">
        <w:r w:rsidRPr="000950FE">
          <w:rPr>
            <w:rFonts w:ascii="Arial" w:eastAsia="Times New Roman" w:hAnsi="Arial" w:cs="Arial"/>
            <w:b/>
            <w:bCs/>
            <w:color w:val="101010"/>
            <w:u w:val="single"/>
          </w:rPr>
          <w:t xml:space="preserve">3.1. Creating </w:t>
        </w:r>
        <w:proofErr w:type="spellStart"/>
        <w:r w:rsidRPr="000950FE">
          <w:rPr>
            <w:rFonts w:ascii="Arial" w:eastAsia="Times New Roman" w:hAnsi="Arial" w:cs="Arial"/>
            <w:b/>
            <w:bCs/>
            <w:color w:val="101010"/>
            <w:u w:val="single"/>
          </w:rPr>
          <w:t>JUnit</w:t>
        </w:r>
        <w:proofErr w:type="spellEnd"/>
        <w:r w:rsidRPr="000950FE">
          <w:rPr>
            <w:rFonts w:ascii="Arial" w:eastAsia="Times New Roman" w:hAnsi="Arial" w:cs="Arial"/>
            <w:b/>
            <w:bCs/>
            <w:color w:val="101010"/>
            <w:u w:val="single"/>
          </w:rPr>
          <w:t xml:space="preserve"> tests</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17" w:anchor="eclipse_runningjunittest" w:history="1">
        <w:r w:rsidRPr="000950FE">
          <w:rPr>
            <w:rFonts w:ascii="Arial" w:eastAsia="Times New Roman" w:hAnsi="Arial" w:cs="Arial"/>
            <w:b/>
            <w:bCs/>
            <w:color w:val="101010"/>
            <w:u w:val="single"/>
          </w:rPr>
          <w:t xml:space="preserve">3.2. Running </w:t>
        </w:r>
        <w:proofErr w:type="spellStart"/>
        <w:r w:rsidRPr="000950FE">
          <w:rPr>
            <w:rFonts w:ascii="Arial" w:eastAsia="Times New Roman" w:hAnsi="Arial" w:cs="Arial"/>
            <w:b/>
            <w:bCs/>
            <w:color w:val="101010"/>
            <w:u w:val="single"/>
          </w:rPr>
          <w:t>JUnit</w:t>
        </w:r>
        <w:proofErr w:type="spellEnd"/>
        <w:r w:rsidRPr="000950FE">
          <w:rPr>
            <w:rFonts w:ascii="Arial" w:eastAsia="Times New Roman" w:hAnsi="Arial" w:cs="Arial"/>
            <w:b/>
            <w:bCs/>
            <w:color w:val="101010"/>
            <w:u w:val="single"/>
          </w:rPr>
          <w:t xml:space="preserve"> tests</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18" w:anchor="usingjunit_staticimports" w:history="1">
        <w:r w:rsidRPr="000950FE">
          <w:rPr>
            <w:rFonts w:ascii="Arial" w:eastAsia="Times New Roman" w:hAnsi="Arial" w:cs="Arial"/>
            <w:b/>
            <w:bCs/>
            <w:color w:val="101010"/>
            <w:u w:val="single"/>
          </w:rPr>
          <w:t xml:space="preserve">3.3. </w:t>
        </w:r>
        <w:proofErr w:type="spellStart"/>
        <w:r w:rsidRPr="000950FE">
          <w:rPr>
            <w:rFonts w:ascii="Arial" w:eastAsia="Times New Roman" w:hAnsi="Arial" w:cs="Arial"/>
            <w:b/>
            <w:bCs/>
            <w:color w:val="101010"/>
            <w:u w:val="single"/>
          </w:rPr>
          <w:t>JUnit</w:t>
        </w:r>
        <w:proofErr w:type="spellEnd"/>
        <w:r w:rsidRPr="000950FE">
          <w:rPr>
            <w:rFonts w:ascii="Arial" w:eastAsia="Times New Roman" w:hAnsi="Arial" w:cs="Arial"/>
            <w:b/>
            <w:bCs/>
            <w:color w:val="101010"/>
            <w:u w:val="single"/>
          </w:rPr>
          <w:t xml:space="preserve"> static imports</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19" w:anchor="usingjunit_testsuites" w:history="1">
        <w:r w:rsidRPr="000950FE">
          <w:rPr>
            <w:rFonts w:ascii="Arial" w:eastAsia="Times New Roman" w:hAnsi="Arial" w:cs="Arial"/>
            <w:b/>
            <w:bCs/>
            <w:color w:val="101010"/>
            <w:u w:val="single"/>
          </w:rPr>
          <w:t>3.4. Wizard for creating test suites</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20" w:anchor="usingjunit_execption" w:history="1">
        <w:r w:rsidRPr="000950FE">
          <w:rPr>
            <w:rFonts w:ascii="Arial" w:eastAsia="Times New Roman" w:hAnsi="Arial" w:cs="Arial"/>
            <w:b/>
            <w:bCs/>
            <w:color w:val="101010"/>
            <w:u w:val="single"/>
          </w:rPr>
          <w:t>3.5. Testing exception</w:t>
        </w:r>
      </w:hyperlink>
    </w:p>
    <w:p w:rsidR="000950FE" w:rsidRPr="000950FE" w:rsidRDefault="000950FE" w:rsidP="000950FE">
      <w:pPr>
        <w:shd w:val="clear" w:color="auto" w:fill="F1F1F1"/>
        <w:spacing w:after="0" w:line="240" w:lineRule="auto"/>
        <w:rPr>
          <w:rFonts w:ascii="Arial" w:eastAsia="Times New Roman" w:hAnsi="Arial" w:cs="Arial"/>
          <w:color w:val="000000"/>
        </w:rPr>
      </w:pPr>
      <w:hyperlink r:id="rId21" w:anchor="juniteclipse" w:history="1">
        <w:r w:rsidRPr="000950FE">
          <w:rPr>
            <w:rFonts w:ascii="Arial" w:eastAsia="Times New Roman" w:hAnsi="Arial" w:cs="Arial"/>
            <w:b/>
            <w:bCs/>
            <w:color w:val="101010"/>
            <w:u w:val="single"/>
          </w:rPr>
          <w:t xml:space="preserve">4. Exercise: Using </w:t>
        </w:r>
        <w:proofErr w:type="spellStart"/>
        <w:r w:rsidRPr="000950FE">
          <w:rPr>
            <w:rFonts w:ascii="Arial" w:eastAsia="Times New Roman" w:hAnsi="Arial" w:cs="Arial"/>
            <w:b/>
            <w:bCs/>
            <w:color w:val="101010"/>
            <w:u w:val="single"/>
          </w:rPr>
          <w:t>JUnit</w:t>
        </w:r>
        <w:proofErr w:type="spellEnd"/>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22" w:anchor="juniteclipse_prep" w:history="1">
        <w:r w:rsidRPr="000950FE">
          <w:rPr>
            <w:rFonts w:ascii="Arial" w:eastAsia="Times New Roman" w:hAnsi="Arial" w:cs="Arial"/>
            <w:b/>
            <w:bCs/>
            <w:color w:val="101010"/>
            <w:u w:val="single"/>
          </w:rPr>
          <w:t>4.1. Project preparation</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23" w:anchor="juniteclipse_class" w:history="1">
        <w:r w:rsidRPr="000950FE">
          <w:rPr>
            <w:rFonts w:ascii="Arial" w:eastAsia="Times New Roman" w:hAnsi="Arial" w:cs="Arial"/>
            <w:b/>
            <w:bCs/>
            <w:color w:val="101010"/>
            <w:u w:val="single"/>
          </w:rPr>
          <w:t>4.2. Create a Java class</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24" w:anchor="juniteclipse_test" w:history="1">
        <w:r w:rsidRPr="000950FE">
          <w:rPr>
            <w:rFonts w:ascii="Arial" w:eastAsia="Times New Roman" w:hAnsi="Arial" w:cs="Arial"/>
            <w:b/>
            <w:bCs/>
            <w:color w:val="101010"/>
            <w:u w:val="single"/>
          </w:rPr>
          <w:t xml:space="preserve">4.3. Create a </w:t>
        </w:r>
        <w:proofErr w:type="spellStart"/>
        <w:r w:rsidRPr="000950FE">
          <w:rPr>
            <w:rFonts w:ascii="Arial" w:eastAsia="Times New Roman" w:hAnsi="Arial" w:cs="Arial"/>
            <w:b/>
            <w:bCs/>
            <w:color w:val="101010"/>
            <w:u w:val="single"/>
          </w:rPr>
          <w:t>JUnit</w:t>
        </w:r>
        <w:proofErr w:type="spellEnd"/>
        <w:r w:rsidRPr="000950FE">
          <w:rPr>
            <w:rFonts w:ascii="Arial" w:eastAsia="Times New Roman" w:hAnsi="Arial" w:cs="Arial"/>
            <w:b/>
            <w:bCs/>
            <w:color w:val="101010"/>
            <w:u w:val="single"/>
          </w:rPr>
          <w:t xml:space="preserve"> test</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25" w:anchor="juniteclipse_eclipse" w:history="1">
        <w:r w:rsidRPr="000950FE">
          <w:rPr>
            <w:rFonts w:ascii="Arial" w:eastAsia="Times New Roman" w:hAnsi="Arial" w:cs="Arial"/>
            <w:b/>
            <w:bCs/>
            <w:color w:val="101010"/>
            <w:u w:val="single"/>
          </w:rPr>
          <w:t>4.4. Run your test in Eclipse</w:t>
        </w:r>
      </w:hyperlink>
    </w:p>
    <w:p w:rsidR="000950FE" w:rsidRPr="000950FE" w:rsidRDefault="000950FE" w:rsidP="000950FE">
      <w:pPr>
        <w:shd w:val="clear" w:color="auto" w:fill="F1F1F1"/>
        <w:spacing w:after="0" w:line="240" w:lineRule="auto"/>
        <w:rPr>
          <w:rFonts w:ascii="Arial" w:eastAsia="Times New Roman" w:hAnsi="Arial" w:cs="Arial"/>
          <w:color w:val="000000"/>
        </w:rPr>
      </w:pPr>
      <w:hyperlink r:id="rId26" w:anchor="junitadvanced" w:history="1">
        <w:r w:rsidRPr="000950FE">
          <w:rPr>
            <w:rFonts w:ascii="Arial" w:eastAsia="Times New Roman" w:hAnsi="Arial" w:cs="Arial"/>
            <w:b/>
            <w:bCs/>
            <w:color w:val="101010"/>
            <w:u w:val="single"/>
          </w:rPr>
          <w:t xml:space="preserve">5. Advanced </w:t>
        </w:r>
        <w:proofErr w:type="spellStart"/>
        <w:r w:rsidRPr="000950FE">
          <w:rPr>
            <w:rFonts w:ascii="Arial" w:eastAsia="Times New Roman" w:hAnsi="Arial" w:cs="Arial"/>
            <w:b/>
            <w:bCs/>
            <w:color w:val="101010"/>
            <w:u w:val="single"/>
          </w:rPr>
          <w:t>JUnit</w:t>
        </w:r>
        <w:proofErr w:type="spellEnd"/>
        <w:r w:rsidRPr="000950FE">
          <w:rPr>
            <w:rFonts w:ascii="Arial" w:eastAsia="Times New Roman" w:hAnsi="Arial" w:cs="Arial"/>
            <w:b/>
            <w:bCs/>
            <w:color w:val="101010"/>
            <w:u w:val="single"/>
          </w:rPr>
          <w:t xml:space="preserve"> options</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27" w:anchor="junitadvanced_parameterizedtests" w:history="1">
        <w:r w:rsidRPr="000950FE">
          <w:rPr>
            <w:rFonts w:ascii="Arial" w:eastAsia="Times New Roman" w:hAnsi="Arial" w:cs="Arial"/>
            <w:b/>
            <w:bCs/>
            <w:color w:val="101010"/>
            <w:u w:val="single"/>
          </w:rPr>
          <w:t>5.1. Parameterized test</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28" w:anchor="junitadvanced_rules" w:history="1">
        <w:r w:rsidRPr="000950FE">
          <w:rPr>
            <w:rFonts w:ascii="Arial" w:eastAsia="Times New Roman" w:hAnsi="Arial" w:cs="Arial"/>
            <w:b/>
            <w:bCs/>
            <w:color w:val="101010"/>
            <w:u w:val="single"/>
          </w:rPr>
          <w:t>5.2. Rules</w:t>
        </w:r>
      </w:hyperlink>
    </w:p>
    <w:p w:rsidR="000950FE" w:rsidRPr="000950FE" w:rsidRDefault="000950FE" w:rsidP="000950FE">
      <w:pPr>
        <w:shd w:val="clear" w:color="auto" w:fill="F1F1F1"/>
        <w:spacing w:after="0" w:line="240" w:lineRule="auto"/>
        <w:rPr>
          <w:rFonts w:ascii="Arial" w:eastAsia="Times New Roman" w:hAnsi="Arial" w:cs="Arial"/>
          <w:color w:val="000000"/>
        </w:rPr>
      </w:pPr>
      <w:hyperlink r:id="rId29" w:anchor="easymock" w:history="1">
        <w:r w:rsidRPr="000950FE">
          <w:rPr>
            <w:rFonts w:ascii="Arial" w:eastAsia="Times New Roman" w:hAnsi="Arial" w:cs="Arial"/>
            <w:b/>
            <w:bCs/>
            <w:color w:val="101010"/>
            <w:u w:val="single"/>
          </w:rPr>
          <w:t xml:space="preserve">6. Mocking with </w:t>
        </w:r>
        <w:proofErr w:type="spellStart"/>
        <w:r w:rsidRPr="000950FE">
          <w:rPr>
            <w:rFonts w:ascii="Arial" w:eastAsia="Times New Roman" w:hAnsi="Arial" w:cs="Arial"/>
            <w:b/>
            <w:bCs/>
            <w:color w:val="101010"/>
            <w:u w:val="single"/>
          </w:rPr>
          <w:t>EasyMock</w:t>
        </w:r>
        <w:proofErr w:type="spellEnd"/>
      </w:hyperlink>
    </w:p>
    <w:p w:rsidR="000950FE" w:rsidRPr="000950FE" w:rsidRDefault="000950FE" w:rsidP="000950FE">
      <w:pPr>
        <w:shd w:val="clear" w:color="auto" w:fill="F1F1F1"/>
        <w:spacing w:after="0" w:line="240" w:lineRule="auto"/>
        <w:rPr>
          <w:rFonts w:ascii="Arial" w:eastAsia="Times New Roman" w:hAnsi="Arial" w:cs="Arial"/>
          <w:color w:val="000000"/>
        </w:rPr>
      </w:pPr>
      <w:hyperlink r:id="rId30" w:anchor="thankyou" w:history="1">
        <w:r w:rsidRPr="000950FE">
          <w:rPr>
            <w:rFonts w:ascii="Arial" w:eastAsia="Times New Roman" w:hAnsi="Arial" w:cs="Arial"/>
            <w:b/>
            <w:bCs/>
            <w:color w:val="101010"/>
            <w:u w:val="single"/>
          </w:rPr>
          <w:t>7. Thank you</w:t>
        </w:r>
      </w:hyperlink>
    </w:p>
    <w:p w:rsidR="000950FE" w:rsidRPr="000950FE" w:rsidRDefault="000950FE" w:rsidP="000950FE">
      <w:pPr>
        <w:shd w:val="clear" w:color="auto" w:fill="F1F1F1"/>
        <w:spacing w:after="0" w:line="240" w:lineRule="auto"/>
        <w:rPr>
          <w:rFonts w:ascii="Arial" w:eastAsia="Times New Roman" w:hAnsi="Arial" w:cs="Arial"/>
          <w:color w:val="000000"/>
        </w:rPr>
      </w:pPr>
      <w:hyperlink r:id="rId31" w:anchor="questions" w:history="1">
        <w:r w:rsidRPr="000950FE">
          <w:rPr>
            <w:rFonts w:ascii="Arial" w:eastAsia="Times New Roman" w:hAnsi="Arial" w:cs="Arial"/>
            <w:b/>
            <w:bCs/>
            <w:color w:val="101010"/>
            <w:u w:val="single"/>
          </w:rPr>
          <w:t>8. Questions and Discussion</w:t>
        </w:r>
      </w:hyperlink>
    </w:p>
    <w:p w:rsidR="000950FE" w:rsidRPr="000950FE" w:rsidRDefault="000950FE" w:rsidP="000950FE">
      <w:pPr>
        <w:shd w:val="clear" w:color="auto" w:fill="F1F1F1"/>
        <w:spacing w:after="0" w:line="240" w:lineRule="auto"/>
        <w:rPr>
          <w:rFonts w:ascii="Arial" w:eastAsia="Times New Roman" w:hAnsi="Arial" w:cs="Arial"/>
          <w:color w:val="000000"/>
        </w:rPr>
      </w:pPr>
      <w:hyperlink r:id="rId32" w:anchor="resources" w:history="1">
        <w:r w:rsidRPr="000950FE">
          <w:rPr>
            <w:rFonts w:ascii="Arial" w:eastAsia="Times New Roman" w:hAnsi="Arial" w:cs="Arial"/>
            <w:b/>
            <w:bCs/>
            <w:color w:val="101010"/>
            <w:u w:val="single"/>
          </w:rPr>
          <w:t>9. Links and Literature</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33" w:anchor="junit_links" w:history="1">
        <w:r w:rsidRPr="000950FE">
          <w:rPr>
            <w:rFonts w:ascii="Arial" w:eastAsia="Times New Roman" w:hAnsi="Arial" w:cs="Arial"/>
            <w:b/>
            <w:bCs/>
            <w:color w:val="101010"/>
            <w:u w:val="single"/>
          </w:rPr>
          <w:t xml:space="preserve">9.1. </w:t>
        </w:r>
        <w:proofErr w:type="spellStart"/>
        <w:r w:rsidRPr="000950FE">
          <w:rPr>
            <w:rFonts w:ascii="Arial" w:eastAsia="Times New Roman" w:hAnsi="Arial" w:cs="Arial"/>
            <w:b/>
            <w:bCs/>
            <w:color w:val="101010"/>
            <w:u w:val="single"/>
          </w:rPr>
          <w:t>JUnit</w:t>
        </w:r>
        <w:proofErr w:type="spellEnd"/>
        <w:r w:rsidRPr="000950FE">
          <w:rPr>
            <w:rFonts w:ascii="Arial" w:eastAsia="Times New Roman" w:hAnsi="Arial" w:cs="Arial"/>
            <w:b/>
            <w:bCs/>
            <w:color w:val="101010"/>
            <w:u w:val="single"/>
          </w:rPr>
          <w:t xml:space="preserve"> Resources</w:t>
        </w:r>
      </w:hyperlink>
    </w:p>
    <w:p w:rsidR="000950FE" w:rsidRPr="000950FE" w:rsidRDefault="000950FE" w:rsidP="000950FE">
      <w:pPr>
        <w:shd w:val="clear" w:color="auto" w:fill="F1F1F1"/>
        <w:spacing w:after="0" w:line="240" w:lineRule="auto"/>
        <w:ind w:left="720"/>
        <w:rPr>
          <w:rFonts w:ascii="Arial" w:eastAsia="Times New Roman" w:hAnsi="Arial" w:cs="Arial"/>
          <w:color w:val="000000"/>
        </w:rPr>
      </w:pPr>
      <w:hyperlink r:id="rId34" w:anchor="resources_general" w:history="1">
        <w:r w:rsidRPr="000950FE">
          <w:rPr>
            <w:rFonts w:ascii="Arial" w:eastAsia="Times New Roman" w:hAnsi="Arial" w:cs="Arial"/>
            <w:b/>
            <w:bCs/>
            <w:color w:val="101010"/>
            <w:u w:val="single"/>
          </w:rPr>
          <w:t xml:space="preserve">9.2. </w:t>
        </w:r>
        <w:proofErr w:type="spellStart"/>
        <w:proofErr w:type="gramStart"/>
        <w:r w:rsidRPr="000950FE">
          <w:rPr>
            <w:rFonts w:ascii="Arial" w:eastAsia="Times New Roman" w:hAnsi="Arial" w:cs="Arial"/>
            <w:b/>
            <w:bCs/>
            <w:color w:val="101010"/>
            <w:u w:val="single"/>
          </w:rPr>
          <w:t>vogella</w:t>
        </w:r>
        <w:proofErr w:type="spellEnd"/>
        <w:proofErr w:type="gramEnd"/>
        <w:r w:rsidRPr="000950FE">
          <w:rPr>
            <w:rFonts w:ascii="Arial" w:eastAsia="Times New Roman" w:hAnsi="Arial" w:cs="Arial"/>
            <w:b/>
            <w:bCs/>
            <w:color w:val="101010"/>
            <w:u w:val="single"/>
          </w:rPr>
          <w:t xml:space="preserve"> Resources</w:t>
        </w:r>
      </w:hyperlink>
    </w:p>
    <w:p w:rsidR="000950FE" w:rsidRPr="000950FE" w:rsidRDefault="000950FE" w:rsidP="000950FE">
      <w:pPr>
        <w:spacing w:after="0" w:line="327" w:lineRule="atLeast"/>
        <w:rPr>
          <w:rFonts w:ascii="Arial" w:eastAsia="Times New Roman" w:hAnsi="Arial" w:cs="Arial"/>
          <w:color w:val="000000"/>
          <w:sz w:val="27"/>
          <w:szCs w:val="27"/>
        </w:rPr>
      </w:pPr>
      <w:r w:rsidRPr="000950FE">
        <w:rPr>
          <w:rFonts w:ascii="Arial" w:eastAsia="Times New Roman" w:hAnsi="Arial" w:cs="Arial"/>
          <w:color w:val="000000"/>
          <w:sz w:val="27"/>
          <w:szCs w:val="27"/>
        </w:rPr>
        <w:t>This tutorial is part of this book:</w:t>
      </w:r>
    </w:p>
    <w:p w:rsidR="000950FE" w:rsidRPr="000950FE" w:rsidRDefault="000950FE" w:rsidP="000950FE">
      <w:pPr>
        <w:spacing w:after="0" w:line="327" w:lineRule="atLeast"/>
        <w:rPr>
          <w:rFonts w:ascii="Arial" w:eastAsia="Times New Roman" w:hAnsi="Arial" w:cs="Arial"/>
          <w:color w:val="000000"/>
          <w:sz w:val="27"/>
          <w:szCs w:val="27"/>
        </w:rPr>
      </w:pPr>
      <w:r>
        <w:rPr>
          <w:rFonts w:ascii="Arial" w:eastAsia="Times New Roman" w:hAnsi="Arial" w:cs="Arial"/>
          <w:b/>
          <w:bCs/>
          <w:noProof/>
          <w:color w:val="101010"/>
          <w:sz w:val="27"/>
          <w:szCs w:val="27"/>
        </w:rPr>
        <w:drawing>
          <wp:inline distT="0" distB="0" distL="0" distR="0">
            <wp:extent cx="1426210" cy="1903730"/>
            <wp:effectExtent l="0" t="0" r="2540" b="1270"/>
            <wp:docPr id="13" name="Picture 13" descr="Eclipse IDE book">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IDE book">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426210" cy="1903730"/>
                    </a:xfrm>
                    <a:prstGeom prst="rect">
                      <a:avLst/>
                    </a:prstGeom>
                    <a:noFill/>
                    <a:ln>
                      <a:noFill/>
                    </a:ln>
                  </pic:spPr>
                </pic:pic>
              </a:graphicData>
            </a:graphic>
          </wp:inline>
        </w:drawing>
      </w:r>
    </w:p>
    <w:p w:rsidR="000950FE" w:rsidRPr="000950FE" w:rsidRDefault="000950FE" w:rsidP="000950FE">
      <w:pPr>
        <w:spacing w:before="300" w:after="0" w:line="327" w:lineRule="atLeast"/>
        <w:outlineLvl w:val="1"/>
        <w:rPr>
          <w:rFonts w:ascii="Arial" w:eastAsia="Times New Roman" w:hAnsi="Arial" w:cs="Arial"/>
          <w:b/>
          <w:bCs/>
          <w:color w:val="333333"/>
          <w:sz w:val="45"/>
          <w:szCs w:val="45"/>
        </w:rPr>
      </w:pPr>
      <w:bookmarkStart w:id="2" w:name="unittesting"/>
      <w:bookmarkEnd w:id="2"/>
      <w:r w:rsidRPr="000950FE">
        <w:rPr>
          <w:rFonts w:ascii="Arial" w:eastAsia="Times New Roman" w:hAnsi="Arial" w:cs="Arial"/>
          <w:b/>
          <w:bCs/>
          <w:color w:val="333333"/>
          <w:sz w:val="45"/>
          <w:szCs w:val="45"/>
        </w:rPr>
        <w:t>1. Introduction to unit testing</w:t>
      </w:r>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3" w:name="junit_intro"/>
      <w:bookmarkEnd w:id="3"/>
      <w:r w:rsidRPr="000950FE">
        <w:rPr>
          <w:rFonts w:ascii="Arial" w:eastAsia="Times New Roman" w:hAnsi="Arial" w:cs="Arial"/>
          <w:b/>
          <w:bCs/>
          <w:color w:val="333333"/>
          <w:sz w:val="30"/>
          <w:szCs w:val="30"/>
        </w:rPr>
        <w:t>1.1. Unit tests and unit testing</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A </w:t>
      </w:r>
      <w:r w:rsidRPr="000950FE">
        <w:rPr>
          <w:rFonts w:ascii="Arial" w:eastAsia="Times New Roman" w:hAnsi="Arial" w:cs="Arial"/>
          <w:i/>
          <w:iCs/>
          <w:color w:val="000000"/>
          <w:sz w:val="27"/>
          <w:szCs w:val="27"/>
        </w:rPr>
        <w:t>unit test</w:t>
      </w:r>
      <w:r w:rsidRPr="000950FE">
        <w:rPr>
          <w:rFonts w:ascii="Arial" w:eastAsia="Times New Roman" w:hAnsi="Arial" w:cs="Arial"/>
          <w:color w:val="000000"/>
          <w:sz w:val="27"/>
          <w:szCs w:val="27"/>
        </w:rPr>
        <w:t> </w:t>
      </w:r>
      <w:bookmarkStart w:id="4" w:name="d268326e84"/>
      <w:bookmarkEnd w:id="4"/>
      <w:r w:rsidRPr="000950FE">
        <w:rPr>
          <w:rFonts w:ascii="Arial" w:eastAsia="Times New Roman" w:hAnsi="Arial" w:cs="Arial"/>
          <w:color w:val="000000"/>
          <w:sz w:val="27"/>
          <w:szCs w:val="27"/>
        </w:rPr>
        <w:t>is a piece of code written by a developer that executes a specific functionality in the code which is tested. The percentage of code which is tested by unit tests is typically called </w:t>
      </w:r>
      <w:r w:rsidRPr="000950FE">
        <w:rPr>
          <w:rFonts w:ascii="Arial" w:eastAsia="Times New Roman" w:hAnsi="Arial" w:cs="Arial"/>
          <w:i/>
          <w:iCs/>
          <w:color w:val="000000"/>
          <w:sz w:val="27"/>
          <w:szCs w:val="27"/>
        </w:rPr>
        <w:t>test coverage</w:t>
      </w:r>
      <w:r w:rsidRPr="000950FE">
        <w:rPr>
          <w:rFonts w:ascii="Arial" w:eastAsia="Times New Roman" w:hAnsi="Arial" w:cs="Arial"/>
          <w:color w:val="000000"/>
          <w:sz w:val="27"/>
          <w:szCs w:val="27"/>
        </w:rPr>
        <w:t>.</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Unit tests target small units of code, e.g. a method or a class, (local tests) whereas </w:t>
      </w:r>
      <w:r w:rsidRPr="000950FE">
        <w:rPr>
          <w:rFonts w:ascii="Arial" w:eastAsia="Times New Roman" w:hAnsi="Arial" w:cs="Arial"/>
          <w:i/>
          <w:iCs/>
          <w:color w:val="000000"/>
          <w:sz w:val="27"/>
          <w:szCs w:val="27"/>
        </w:rPr>
        <w:t>component and integration tests</w:t>
      </w:r>
      <w:r w:rsidRPr="000950FE">
        <w:rPr>
          <w:rFonts w:ascii="Arial" w:eastAsia="Times New Roman" w:hAnsi="Arial" w:cs="Arial"/>
          <w:color w:val="000000"/>
          <w:sz w:val="27"/>
          <w:szCs w:val="27"/>
        </w:rPr>
        <w:t> targeting to test the behavior of a component or the integration between a set of components or a complete application consisting of several components.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Unit tests ensure that code works as intended. They are also very helpful to ensure that the code still works as intended in case you need to modify </w:t>
      </w:r>
      <w:r w:rsidRPr="000950FE">
        <w:rPr>
          <w:rFonts w:ascii="Arial" w:eastAsia="Times New Roman" w:hAnsi="Arial" w:cs="Arial"/>
          <w:color w:val="000000"/>
          <w:sz w:val="27"/>
          <w:szCs w:val="27"/>
        </w:rPr>
        <w:lastRenderedPageBreak/>
        <w:t xml:space="preserve">code for fixing a bug or extending functionality. Having </w:t>
      </w:r>
      <w:proofErr w:type="gramStart"/>
      <w:r w:rsidRPr="000950FE">
        <w:rPr>
          <w:rFonts w:ascii="Arial" w:eastAsia="Times New Roman" w:hAnsi="Arial" w:cs="Arial"/>
          <w:color w:val="000000"/>
          <w:sz w:val="27"/>
          <w:szCs w:val="27"/>
        </w:rPr>
        <w:t>a high</w:t>
      </w:r>
      <w:proofErr w:type="gramEnd"/>
      <w:r w:rsidRPr="000950FE">
        <w:rPr>
          <w:rFonts w:ascii="Arial" w:eastAsia="Times New Roman" w:hAnsi="Arial" w:cs="Arial"/>
          <w:color w:val="000000"/>
          <w:sz w:val="27"/>
          <w:szCs w:val="27"/>
        </w:rPr>
        <w:t xml:space="preserve"> test coverage of your code allows you to continue developing features without having to perform lots of manual tests.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Typically unit tests are created in their own project or their own source folder to avoid that the normal code and the test code is mixed.</w:t>
      </w:r>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5" w:name="unittesting_junit"/>
      <w:bookmarkEnd w:id="5"/>
      <w:r w:rsidRPr="000950FE">
        <w:rPr>
          <w:rFonts w:ascii="Arial" w:eastAsia="Times New Roman" w:hAnsi="Arial" w:cs="Arial"/>
          <w:b/>
          <w:bCs/>
          <w:color w:val="333333"/>
          <w:sz w:val="30"/>
          <w:szCs w:val="30"/>
        </w:rPr>
        <w:t xml:space="preserve">1.2. Unit testing with </w:t>
      </w:r>
      <w:proofErr w:type="spellStart"/>
      <w:r w:rsidRPr="000950FE">
        <w:rPr>
          <w:rFonts w:ascii="Arial" w:eastAsia="Times New Roman" w:hAnsi="Arial" w:cs="Arial"/>
          <w:b/>
          <w:bCs/>
          <w:color w:val="333333"/>
          <w:sz w:val="30"/>
          <w:szCs w:val="30"/>
        </w:rPr>
        <w:t>JUnit</w:t>
      </w:r>
      <w:proofErr w:type="spellEnd"/>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color w:val="000000"/>
          <w:sz w:val="27"/>
          <w:szCs w:val="27"/>
        </w:rPr>
        <w:t> </w:t>
      </w:r>
      <w:r w:rsidRPr="000950FE">
        <w:rPr>
          <w:rFonts w:ascii="Arial" w:eastAsia="Times New Roman" w:hAnsi="Arial" w:cs="Arial"/>
          <w:i/>
          <w:iCs/>
          <w:color w:val="000000"/>
          <w:sz w:val="27"/>
          <w:szCs w:val="27"/>
        </w:rPr>
        <w:t>unit test</w:t>
      </w:r>
      <w:r w:rsidRPr="000950FE">
        <w:rPr>
          <w:rFonts w:ascii="Arial" w:eastAsia="Times New Roman" w:hAnsi="Arial" w:cs="Arial"/>
          <w:color w:val="000000"/>
          <w:sz w:val="27"/>
          <w:szCs w:val="27"/>
        </w:rPr>
        <w:t> </w:t>
      </w:r>
      <w:bookmarkStart w:id="6" w:name="d268326e111"/>
      <w:bookmarkEnd w:id="6"/>
      <w:r w:rsidRPr="000950FE">
        <w:rPr>
          <w:rFonts w:ascii="Arial" w:eastAsia="Times New Roman" w:hAnsi="Arial" w:cs="Arial"/>
          <w:color w:val="000000"/>
          <w:sz w:val="27"/>
          <w:szCs w:val="27"/>
        </w:rPr>
        <w:t>in version 4.x is a test framework which uses annotations to identify methods that specify a test. Typically these test methods are contained in a class which is only used for testing. It is typically called a </w:t>
      </w:r>
      <w:r w:rsidRPr="000950FE">
        <w:rPr>
          <w:rFonts w:ascii="Arial" w:eastAsia="Times New Roman" w:hAnsi="Arial" w:cs="Arial"/>
          <w:i/>
          <w:iCs/>
          <w:color w:val="000000"/>
          <w:sz w:val="27"/>
          <w:szCs w:val="27"/>
        </w:rPr>
        <w:t>Test class</w:t>
      </w:r>
      <w:r w:rsidRPr="000950FE">
        <w:rPr>
          <w:rFonts w:ascii="Arial" w:eastAsia="Times New Roman" w:hAnsi="Arial" w:cs="Arial"/>
          <w:color w:val="000000"/>
          <w:sz w:val="27"/>
          <w:szCs w:val="27"/>
        </w:rPr>
        <w:t>.</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The following code shows a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test method </w:t>
      </w:r>
      <w:bookmarkStart w:id="7" w:name="d268326e120"/>
      <w:bookmarkEnd w:id="7"/>
      <w:r w:rsidRPr="000950FE">
        <w:rPr>
          <w:rFonts w:ascii="Arial" w:eastAsia="Times New Roman" w:hAnsi="Arial" w:cs="Arial"/>
          <w:color w:val="000000"/>
          <w:sz w:val="27"/>
          <w:szCs w:val="27"/>
        </w:rPr>
        <w:t>which can be created via </w:t>
      </w:r>
      <w:r w:rsidRPr="000950FE">
        <w:rPr>
          <w:rFonts w:ascii="Arial" w:eastAsia="Times New Roman" w:hAnsi="Arial" w:cs="Arial"/>
          <w:i/>
          <w:iCs/>
          <w:color w:val="000000"/>
          <w:sz w:val="27"/>
          <w:szCs w:val="27"/>
        </w:rPr>
        <w:t>File</w:t>
      </w:r>
      <w:r w:rsidRPr="000950FE">
        <w:rPr>
          <w:rFonts w:ascii="Arial" w:eastAsia="Times New Roman" w:hAnsi="Arial" w:cs="Arial"/>
          <w:color w:val="000000"/>
          <w:sz w:val="27"/>
          <w:szCs w:val="27"/>
        </w:rPr>
        <w:t> → </w:t>
      </w:r>
      <w:proofErr w:type="gramStart"/>
      <w:r w:rsidRPr="000950FE">
        <w:rPr>
          <w:rFonts w:ascii="Arial" w:eastAsia="Times New Roman" w:hAnsi="Arial" w:cs="Arial"/>
          <w:i/>
          <w:iCs/>
          <w:color w:val="000000"/>
          <w:sz w:val="27"/>
          <w:szCs w:val="27"/>
        </w:rPr>
        <w:t>New</w:t>
      </w:r>
      <w:proofErr w:type="gramEnd"/>
      <w:r w:rsidRPr="000950FE">
        <w:rPr>
          <w:rFonts w:ascii="Arial" w:eastAsia="Times New Roman" w:hAnsi="Arial" w:cs="Arial"/>
          <w:color w:val="000000"/>
          <w:sz w:val="27"/>
          <w:szCs w:val="27"/>
        </w:rPr>
        <w:t> →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color w:val="000000"/>
          <w:sz w:val="27"/>
          <w:szCs w:val="27"/>
        </w:rPr>
        <w:t>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i/>
          <w:iCs/>
          <w:color w:val="000000"/>
          <w:sz w:val="27"/>
          <w:szCs w:val="27"/>
        </w:rPr>
        <w:t xml:space="preserve"> Test case</w:t>
      </w:r>
      <w:r w:rsidRPr="000950FE">
        <w:rPr>
          <w:rFonts w:ascii="Arial" w:eastAsia="Times New Roman" w:hAnsi="Arial" w:cs="Arial"/>
          <w:color w:val="000000"/>
          <w:sz w:val="27"/>
          <w:szCs w:val="27"/>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i/>
          <w:iCs/>
          <w:color w:val="808080"/>
          <w:sz w:val="19"/>
          <w:szCs w:val="19"/>
        </w:rPr>
        <w:t>@Test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void</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testMultiply</w:t>
      </w:r>
      <w:proofErr w:type="spellEnd"/>
      <w:r w:rsidRPr="000950FE">
        <w:rPr>
          <w:rFonts w:ascii="Lucida Console" w:eastAsia="Times New Roman" w:hAnsi="Lucida Console" w:cs="Courier New"/>
          <w:color w:val="000000"/>
          <w:sz w:val="19"/>
          <w:szCs w:val="19"/>
        </w:rPr>
        <w:t>()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008800"/>
          <w:sz w:val="19"/>
          <w:szCs w:val="19"/>
        </w:rPr>
        <w:t xml:space="preserve">// </w:t>
      </w:r>
      <w:proofErr w:type="spellStart"/>
      <w:r w:rsidRPr="000950FE">
        <w:rPr>
          <w:rFonts w:ascii="Lucida Console" w:eastAsia="Times New Roman" w:hAnsi="Lucida Console" w:cs="Courier New"/>
          <w:i/>
          <w:iCs/>
          <w:color w:val="008800"/>
          <w:sz w:val="19"/>
          <w:szCs w:val="19"/>
        </w:rPr>
        <w:t>MyClass</w:t>
      </w:r>
      <w:proofErr w:type="spellEnd"/>
      <w:r w:rsidRPr="000950FE">
        <w:rPr>
          <w:rFonts w:ascii="Lucida Console" w:eastAsia="Times New Roman" w:hAnsi="Lucida Console" w:cs="Courier New"/>
          <w:i/>
          <w:iCs/>
          <w:color w:val="008800"/>
          <w:sz w:val="19"/>
          <w:szCs w:val="19"/>
        </w:rPr>
        <w:t xml:space="preserve"> is tested</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MyClass</w:t>
      </w:r>
      <w:proofErr w:type="spellEnd"/>
      <w:r w:rsidRPr="000950FE">
        <w:rPr>
          <w:rFonts w:ascii="Lucida Console" w:eastAsia="Times New Roman" w:hAnsi="Lucida Console" w:cs="Courier New"/>
          <w:color w:val="000000"/>
          <w:sz w:val="19"/>
          <w:szCs w:val="19"/>
        </w:rPr>
        <w:t xml:space="preserve"> tester = </w:t>
      </w:r>
      <w:r w:rsidRPr="000950FE">
        <w:rPr>
          <w:rFonts w:ascii="Lucida Console" w:eastAsia="Times New Roman" w:hAnsi="Lucida Console" w:cs="Courier New"/>
          <w:b/>
          <w:bCs/>
          <w:color w:val="7F0055"/>
          <w:sz w:val="19"/>
          <w:szCs w:val="19"/>
        </w:rPr>
        <w:t>new</w:t>
      </w:r>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MyClass</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008800"/>
          <w:sz w:val="19"/>
          <w:szCs w:val="19"/>
        </w:rPr>
        <w:t xml:space="preserve">// Check if </w:t>
      </w:r>
      <w:proofErr w:type="gramStart"/>
      <w:r w:rsidRPr="000950FE">
        <w:rPr>
          <w:rFonts w:ascii="Lucida Console" w:eastAsia="Times New Roman" w:hAnsi="Lucida Console" w:cs="Courier New"/>
          <w:i/>
          <w:iCs/>
          <w:color w:val="008800"/>
          <w:sz w:val="19"/>
          <w:szCs w:val="19"/>
        </w:rPr>
        <w:t>multiply(</w:t>
      </w:r>
      <w:proofErr w:type="gramEnd"/>
      <w:r w:rsidRPr="000950FE">
        <w:rPr>
          <w:rFonts w:ascii="Lucida Console" w:eastAsia="Times New Roman" w:hAnsi="Lucida Console" w:cs="Courier New"/>
          <w:i/>
          <w:iCs/>
          <w:color w:val="008800"/>
          <w:sz w:val="19"/>
          <w:szCs w:val="19"/>
        </w:rPr>
        <w:t>10,5) returns 50</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assertEquals</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FF"/>
          <w:sz w:val="19"/>
          <w:szCs w:val="19"/>
        </w:rPr>
        <w:t>"10 x 5 must be 50"</w:t>
      </w:r>
      <w:r w:rsidRPr="000950FE">
        <w:rPr>
          <w:rFonts w:ascii="Lucida Console" w:eastAsia="Times New Roman" w:hAnsi="Lucida Console" w:cs="Courier New"/>
          <w:color w:val="000000"/>
          <w:sz w:val="19"/>
          <w:szCs w:val="19"/>
        </w:rPr>
        <w:t xml:space="preserve">, 50, </w:t>
      </w:r>
      <w:proofErr w:type="spellStart"/>
      <w:r w:rsidRPr="000950FE">
        <w:rPr>
          <w:rFonts w:ascii="Lucida Console" w:eastAsia="Times New Roman" w:hAnsi="Lucida Console" w:cs="Courier New"/>
          <w:color w:val="000000"/>
          <w:sz w:val="19"/>
          <w:szCs w:val="19"/>
        </w:rPr>
        <w:t>tester.multiply</w:t>
      </w:r>
      <w:proofErr w:type="spellEnd"/>
      <w:r w:rsidRPr="000950FE">
        <w:rPr>
          <w:rFonts w:ascii="Lucida Console" w:eastAsia="Times New Roman" w:hAnsi="Lucida Console" w:cs="Courier New"/>
          <w:color w:val="000000"/>
          <w:sz w:val="19"/>
          <w:szCs w:val="19"/>
        </w:rPr>
        <w:t>(10, 5));</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 </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assumes that all test methods can be executed in an arbitrary order. Therefore tests should not depend on other tests.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To write a test with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you annotate a method with the </w:t>
      </w:r>
      <w:r w:rsidRPr="000950FE">
        <w:rPr>
          <w:rFonts w:ascii="Courier New" w:eastAsia="Times New Roman" w:hAnsi="Courier New" w:cs="Courier New"/>
          <w:color w:val="000000"/>
          <w:sz w:val="23"/>
          <w:szCs w:val="23"/>
        </w:rPr>
        <w:t>@</w:t>
      </w:r>
      <w:proofErr w:type="spellStart"/>
      <w:r w:rsidRPr="000950FE">
        <w:rPr>
          <w:rFonts w:ascii="Courier New" w:eastAsia="Times New Roman" w:hAnsi="Courier New" w:cs="Courier New"/>
          <w:color w:val="000000"/>
          <w:sz w:val="23"/>
          <w:szCs w:val="23"/>
        </w:rPr>
        <w:t>org.junit.Test</w:t>
      </w:r>
      <w:proofErr w:type="spellEnd"/>
      <w:r w:rsidRPr="000950FE">
        <w:rPr>
          <w:rFonts w:ascii="Arial" w:eastAsia="Times New Roman" w:hAnsi="Arial" w:cs="Arial"/>
          <w:color w:val="000000"/>
          <w:sz w:val="27"/>
          <w:szCs w:val="27"/>
        </w:rPr>
        <w:t> </w:t>
      </w:r>
      <w:bookmarkStart w:id="8" w:name="d268326e148"/>
      <w:bookmarkEnd w:id="8"/>
      <w:r w:rsidRPr="000950FE">
        <w:rPr>
          <w:rFonts w:ascii="Arial" w:eastAsia="Times New Roman" w:hAnsi="Arial" w:cs="Arial"/>
          <w:color w:val="000000"/>
          <w:sz w:val="27"/>
          <w:szCs w:val="27"/>
        </w:rPr>
        <w:t xml:space="preserve">annotation and use a method provided by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to check the expected result of the code execution versus the actual result.</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You can use the Eclipse user interface to run the test, via right-click on the test class and selecting </w:t>
      </w:r>
      <w:r w:rsidRPr="000950FE">
        <w:rPr>
          <w:rFonts w:ascii="Arial" w:eastAsia="Times New Roman" w:hAnsi="Arial" w:cs="Arial"/>
          <w:i/>
          <w:iCs/>
          <w:color w:val="000000"/>
          <w:sz w:val="27"/>
          <w:szCs w:val="27"/>
        </w:rPr>
        <w:t>Run </w:t>
      </w:r>
      <w:r w:rsidRPr="000950FE">
        <w:rPr>
          <w:rFonts w:ascii="Arial" w:eastAsia="Times New Roman" w:hAnsi="Arial" w:cs="Arial"/>
          <w:color w:val="000000"/>
          <w:sz w:val="27"/>
          <w:szCs w:val="27"/>
        </w:rPr>
        <w:t>→ </w:t>
      </w:r>
      <w:r w:rsidRPr="000950FE">
        <w:rPr>
          <w:rFonts w:ascii="Arial" w:eastAsia="Times New Roman" w:hAnsi="Arial" w:cs="Arial"/>
          <w:i/>
          <w:iCs/>
          <w:color w:val="000000"/>
          <w:sz w:val="27"/>
          <w:szCs w:val="27"/>
        </w:rPr>
        <w:t>Run As</w:t>
      </w:r>
      <w:r w:rsidRPr="000950FE">
        <w:rPr>
          <w:rFonts w:ascii="Arial" w:eastAsia="Times New Roman" w:hAnsi="Arial" w:cs="Arial"/>
          <w:color w:val="000000"/>
          <w:sz w:val="27"/>
          <w:szCs w:val="27"/>
        </w:rPr>
        <w:t> →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i/>
          <w:iCs/>
          <w:color w:val="000000"/>
          <w:sz w:val="27"/>
          <w:szCs w:val="27"/>
        </w:rPr>
        <w:t xml:space="preserve"> Test</w:t>
      </w:r>
      <w:r w:rsidRPr="000950FE">
        <w:rPr>
          <w:rFonts w:ascii="Arial" w:eastAsia="Times New Roman" w:hAnsi="Arial" w:cs="Arial"/>
          <w:color w:val="000000"/>
          <w:sz w:val="27"/>
          <w:szCs w:val="27"/>
        </w:rPr>
        <w:t xml:space="preserve">. Outside of Eclipse you can </w:t>
      </w:r>
      <w:proofErr w:type="spellStart"/>
      <w:r w:rsidRPr="000950FE">
        <w:rPr>
          <w:rFonts w:ascii="Arial" w:eastAsia="Times New Roman" w:hAnsi="Arial" w:cs="Arial"/>
          <w:color w:val="000000"/>
          <w:sz w:val="27"/>
          <w:szCs w:val="27"/>
        </w:rPr>
        <w:t>use</w:t>
      </w:r>
      <w:r w:rsidRPr="000950FE">
        <w:rPr>
          <w:rFonts w:ascii="Courier New" w:eastAsia="Times New Roman" w:hAnsi="Courier New" w:cs="Courier New"/>
          <w:color w:val="000000"/>
          <w:sz w:val="23"/>
          <w:szCs w:val="23"/>
        </w:rPr>
        <w:t>org.junit.runner.JUnitCore</w:t>
      </w:r>
      <w:proofErr w:type="spellEnd"/>
      <w:r w:rsidRPr="000950FE">
        <w:rPr>
          <w:rFonts w:ascii="Arial" w:eastAsia="Times New Roman" w:hAnsi="Arial" w:cs="Arial"/>
          <w:color w:val="000000"/>
          <w:sz w:val="27"/>
          <w:szCs w:val="27"/>
        </w:rPr>
        <w:t> class to run the test.</w:t>
      </w:r>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9" w:name="usingjunit_annotations"/>
      <w:bookmarkEnd w:id="9"/>
      <w:r w:rsidRPr="000950FE">
        <w:rPr>
          <w:rFonts w:ascii="Arial" w:eastAsia="Times New Roman" w:hAnsi="Arial" w:cs="Arial"/>
          <w:b/>
          <w:bCs/>
          <w:color w:val="333333"/>
          <w:sz w:val="30"/>
          <w:szCs w:val="30"/>
        </w:rPr>
        <w:lastRenderedPageBreak/>
        <w:t xml:space="preserve">1.3. Available </w:t>
      </w:r>
      <w:proofErr w:type="spellStart"/>
      <w:r w:rsidRPr="000950FE">
        <w:rPr>
          <w:rFonts w:ascii="Arial" w:eastAsia="Times New Roman" w:hAnsi="Arial" w:cs="Arial"/>
          <w:b/>
          <w:bCs/>
          <w:color w:val="333333"/>
          <w:sz w:val="30"/>
          <w:szCs w:val="30"/>
        </w:rPr>
        <w:t>JUnit</w:t>
      </w:r>
      <w:proofErr w:type="spellEnd"/>
      <w:r w:rsidRPr="000950FE">
        <w:rPr>
          <w:rFonts w:ascii="Arial" w:eastAsia="Times New Roman" w:hAnsi="Arial" w:cs="Arial"/>
          <w:b/>
          <w:bCs/>
          <w:color w:val="333333"/>
          <w:sz w:val="30"/>
          <w:szCs w:val="30"/>
        </w:rPr>
        <w:t xml:space="preserve"> annotations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bookmarkStart w:id="10" w:name="d268326e170"/>
      <w:bookmarkEnd w:id="10"/>
      <w:r w:rsidRPr="000950FE">
        <w:rPr>
          <w:rFonts w:ascii="Arial" w:eastAsia="Times New Roman" w:hAnsi="Arial" w:cs="Arial"/>
          <w:color w:val="000000"/>
          <w:sz w:val="27"/>
          <w:szCs w:val="27"/>
        </w:rPr>
        <w:t xml:space="preserve">The following table gives an overview of the available annotations in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4.x.</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bookmarkStart w:id="11" w:name="d268326e179"/>
      <w:bookmarkEnd w:id="11"/>
      <w:proofErr w:type="gramStart"/>
      <w:r w:rsidRPr="000950FE">
        <w:rPr>
          <w:rFonts w:ascii="Arial" w:eastAsia="Times New Roman" w:hAnsi="Arial" w:cs="Arial"/>
          <w:b/>
          <w:bCs/>
          <w:color w:val="000000"/>
          <w:sz w:val="27"/>
          <w:szCs w:val="27"/>
        </w:rPr>
        <w:t>Table 1.</w:t>
      </w:r>
      <w:proofErr w:type="gramEnd"/>
      <w:r w:rsidRPr="000950FE">
        <w:rPr>
          <w:rFonts w:ascii="Arial" w:eastAsia="Times New Roman" w:hAnsi="Arial" w:cs="Arial"/>
          <w:b/>
          <w:bCs/>
          <w:color w:val="000000"/>
          <w:sz w:val="27"/>
          <w:szCs w:val="27"/>
        </w:rPr>
        <w:t> Annotations</w:t>
      </w:r>
    </w:p>
    <w:tbl>
      <w:tblPr>
        <w:tblW w:w="11223"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Annotations"/>
      </w:tblPr>
      <w:tblGrid>
        <w:gridCol w:w="2591"/>
        <w:gridCol w:w="8632"/>
      </w:tblGrid>
      <w:tr w:rsidR="000950FE" w:rsidRPr="000950FE" w:rsidTr="000950FE">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0950FE" w:rsidRPr="000950FE" w:rsidRDefault="000950FE" w:rsidP="000950FE">
            <w:pPr>
              <w:spacing w:after="270" w:line="270" w:lineRule="atLeast"/>
              <w:rPr>
                <w:rFonts w:ascii="Times New Roman" w:eastAsia="Times New Roman" w:hAnsi="Times New Roman" w:cs="Times New Roman"/>
                <w:b/>
                <w:bCs/>
                <w:sz w:val="21"/>
                <w:szCs w:val="21"/>
              </w:rPr>
            </w:pPr>
            <w:r w:rsidRPr="000950FE">
              <w:rPr>
                <w:rFonts w:ascii="Times New Roman" w:eastAsia="Times New Roman" w:hAnsi="Times New Roman" w:cs="Times New Roman"/>
                <w:b/>
                <w:bCs/>
                <w:sz w:val="21"/>
                <w:szCs w:val="21"/>
              </w:rPr>
              <w:t>Annotation</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0950FE" w:rsidRPr="000950FE" w:rsidRDefault="000950FE" w:rsidP="000950FE">
            <w:pPr>
              <w:spacing w:after="270" w:line="270" w:lineRule="atLeast"/>
              <w:rPr>
                <w:rFonts w:ascii="Times New Roman" w:eastAsia="Times New Roman" w:hAnsi="Times New Roman" w:cs="Times New Roman"/>
                <w:b/>
                <w:bCs/>
                <w:sz w:val="21"/>
                <w:szCs w:val="21"/>
              </w:rPr>
            </w:pPr>
            <w:r w:rsidRPr="000950FE">
              <w:rPr>
                <w:rFonts w:ascii="Times New Roman" w:eastAsia="Times New Roman" w:hAnsi="Times New Roman" w:cs="Times New Roman"/>
                <w:b/>
                <w:bCs/>
                <w:sz w:val="21"/>
                <w:szCs w:val="21"/>
              </w:rPr>
              <w:t>Description</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before="100" w:beforeAutospacing="1" w:after="100" w:afterAutospacing="1" w:line="270" w:lineRule="atLeast"/>
              <w:ind w:left="150" w:right="150"/>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@Test </w:t>
            </w:r>
            <w:r w:rsidRPr="000950FE">
              <w:rPr>
                <w:rFonts w:ascii="Times New Roman" w:eastAsia="Times New Roman" w:hAnsi="Times New Roman" w:cs="Times New Roman"/>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The annotation @Test identifies that a method is a test method.</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@Before </w:t>
            </w:r>
            <w:r w:rsidRPr="000950FE">
              <w:rPr>
                <w:rFonts w:ascii="Times New Roman" w:eastAsia="Times New Roman" w:hAnsi="Times New Roman" w:cs="Times New Roman"/>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This method is executed before each test. This method can prepare the test environment (e.g. read input data, initialize the class).</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@After </w:t>
            </w:r>
            <w:r w:rsidRPr="000950FE">
              <w:rPr>
                <w:rFonts w:ascii="Times New Roman" w:eastAsia="Times New Roman" w:hAnsi="Times New Roman" w:cs="Times New Roman"/>
                <w:sz w:val="21"/>
                <w:szCs w:val="21"/>
              </w:rPr>
              <w:br/>
              <w:t>public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 xml:space="preserve">This method is executed after each test. </w:t>
            </w:r>
            <w:proofErr w:type="gramStart"/>
            <w:r w:rsidRPr="000950FE">
              <w:rPr>
                <w:rFonts w:ascii="Times New Roman" w:eastAsia="Times New Roman" w:hAnsi="Times New Roman" w:cs="Times New Roman"/>
                <w:sz w:val="21"/>
                <w:szCs w:val="21"/>
              </w:rPr>
              <w:t xml:space="preserve">This method can </w:t>
            </w:r>
            <w:proofErr w:type="spellStart"/>
            <w:r w:rsidRPr="000950FE">
              <w:rPr>
                <w:rFonts w:ascii="Times New Roman" w:eastAsia="Times New Roman" w:hAnsi="Times New Roman" w:cs="Times New Roman"/>
                <w:sz w:val="21"/>
                <w:szCs w:val="21"/>
              </w:rPr>
              <w:t>cleanup</w:t>
            </w:r>
            <w:proofErr w:type="spellEnd"/>
            <w:r w:rsidRPr="000950FE">
              <w:rPr>
                <w:rFonts w:ascii="Times New Roman" w:eastAsia="Times New Roman" w:hAnsi="Times New Roman" w:cs="Times New Roman"/>
                <w:sz w:val="21"/>
                <w:szCs w:val="21"/>
              </w:rPr>
              <w:t xml:space="preserve"> the test environment (e.g. delete</w:t>
            </w:r>
            <w:proofErr w:type="gramEnd"/>
            <w:r w:rsidRPr="000950FE">
              <w:rPr>
                <w:rFonts w:ascii="Times New Roman" w:eastAsia="Times New Roman" w:hAnsi="Times New Roman" w:cs="Times New Roman"/>
                <w:sz w:val="21"/>
                <w:szCs w:val="21"/>
              </w:rPr>
              <w:t xml:space="preserve"> temporary data, restore defaults). It can also save memory by cleaning up expensive memory structures.</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w:t>
            </w:r>
            <w:proofErr w:type="spellStart"/>
            <w:r w:rsidRPr="000950FE">
              <w:rPr>
                <w:rFonts w:ascii="Times New Roman" w:eastAsia="Times New Roman" w:hAnsi="Times New Roman" w:cs="Times New Roman"/>
                <w:sz w:val="21"/>
                <w:szCs w:val="21"/>
              </w:rPr>
              <w:t>BeforeClass</w:t>
            </w:r>
            <w:proofErr w:type="spellEnd"/>
            <w:r w:rsidRPr="000950FE">
              <w:rPr>
                <w:rFonts w:ascii="Times New Roman" w:eastAsia="Times New Roman" w:hAnsi="Times New Roman" w:cs="Times New Roman"/>
                <w:sz w:val="21"/>
                <w:szCs w:val="21"/>
              </w:rPr>
              <w:t> </w:t>
            </w:r>
            <w:r w:rsidRPr="000950FE">
              <w:rPr>
                <w:rFonts w:ascii="Times New Roman" w:eastAsia="Times New Roman" w:hAnsi="Times New Roman" w:cs="Times New Roman"/>
                <w:sz w:val="21"/>
                <w:szCs w:val="21"/>
              </w:rPr>
              <w:br/>
              <w:t>public static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This method is executed once, before the start of all tests. This can be used to perform time intensive activities, for example to connect to a database. Methods annotated with this annotation need to be defined as </w:t>
            </w:r>
            <w:r w:rsidRPr="000950FE">
              <w:rPr>
                <w:rFonts w:ascii="Courier New" w:eastAsia="Times New Roman" w:hAnsi="Courier New" w:cs="Courier New"/>
                <w:sz w:val="25"/>
                <w:szCs w:val="25"/>
              </w:rPr>
              <w:t>static</w:t>
            </w:r>
            <w:r w:rsidRPr="000950FE">
              <w:rPr>
                <w:rFonts w:ascii="Times New Roman" w:eastAsia="Times New Roman" w:hAnsi="Times New Roman" w:cs="Times New Roman"/>
                <w:sz w:val="21"/>
                <w:szCs w:val="21"/>
              </w:rPr>
              <w:t xml:space="preserve"> to work with </w:t>
            </w:r>
            <w:proofErr w:type="spellStart"/>
            <w:r w:rsidRPr="000950FE">
              <w:rPr>
                <w:rFonts w:ascii="Times New Roman" w:eastAsia="Times New Roman" w:hAnsi="Times New Roman" w:cs="Times New Roman"/>
                <w:sz w:val="21"/>
                <w:szCs w:val="21"/>
              </w:rPr>
              <w:t>JUnit</w:t>
            </w:r>
            <w:proofErr w:type="spellEnd"/>
            <w:r w:rsidRPr="000950FE">
              <w:rPr>
                <w:rFonts w:ascii="Times New Roman" w:eastAsia="Times New Roman" w:hAnsi="Times New Roman" w:cs="Times New Roman"/>
                <w:sz w:val="21"/>
                <w:szCs w:val="21"/>
              </w:rPr>
              <w:t>.</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w:t>
            </w:r>
            <w:proofErr w:type="spellStart"/>
            <w:r w:rsidRPr="000950FE">
              <w:rPr>
                <w:rFonts w:ascii="Times New Roman" w:eastAsia="Times New Roman" w:hAnsi="Times New Roman" w:cs="Times New Roman"/>
                <w:sz w:val="21"/>
                <w:szCs w:val="21"/>
              </w:rPr>
              <w:t>AfterClass</w:t>
            </w:r>
            <w:proofErr w:type="spellEnd"/>
            <w:r w:rsidRPr="000950FE">
              <w:rPr>
                <w:rFonts w:ascii="Times New Roman" w:eastAsia="Times New Roman" w:hAnsi="Times New Roman" w:cs="Times New Roman"/>
                <w:sz w:val="21"/>
                <w:szCs w:val="21"/>
              </w:rPr>
              <w:t> </w:t>
            </w:r>
            <w:r w:rsidRPr="000950FE">
              <w:rPr>
                <w:rFonts w:ascii="Times New Roman" w:eastAsia="Times New Roman" w:hAnsi="Times New Roman" w:cs="Times New Roman"/>
                <w:sz w:val="21"/>
                <w:szCs w:val="21"/>
              </w:rPr>
              <w:br/>
              <w:t>public static void method()</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This method is executed once, after all tests have been finished. This can be used to perform clean-up activities, for example to disconnect from a database. Methods annotated with this annotation need to be defined as </w:t>
            </w:r>
            <w:r w:rsidRPr="000950FE">
              <w:rPr>
                <w:rFonts w:ascii="Courier New" w:eastAsia="Times New Roman" w:hAnsi="Courier New" w:cs="Courier New"/>
                <w:sz w:val="25"/>
                <w:szCs w:val="25"/>
              </w:rPr>
              <w:t>static</w:t>
            </w:r>
            <w:r w:rsidRPr="000950FE">
              <w:rPr>
                <w:rFonts w:ascii="Times New Roman" w:eastAsia="Times New Roman" w:hAnsi="Times New Roman" w:cs="Times New Roman"/>
                <w:sz w:val="21"/>
                <w:szCs w:val="21"/>
              </w:rPr>
              <w:t xml:space="preserve"> to work with </w:t>
            </w:r>
            <w:proofErr w:type="spellStart"/>
            <w:r w:rsidRPr="000950FE">
              <w:rPr>
                <w:rFonts w:ascii="Times New Roman" w:eastAsia="Times New Roman" w:hAnsi="Times New Roman" w:cs="Times New Roman"/>
                <w:sz w:val="21"/>
                <w:szCs w:val="21"/>
              </w:rPr>
              <w:t>JUnit</w:t>
            </w:r>
            <w:proofErr w:type="spellEnd"/>
            <w:r w:rsidRPr="000950FE">
              <w:rPr>
                <w:rFonts w:ascii="Times New Roman" w:eastAsia="Times New Roman" w:hAnsi="Times New Roman" w:cs="Times New Roman"/>
                <w:sz w:val="21"/>
                <w:szCs w:val="21"/>
              </w:rPr>
              <w:t>.</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@Ignore</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Ignores the test method. This is useful when the underlying code has been changed and the test case has not yet been adapted. Or if the execution time of this test is too long to be included.</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 xml:space="preserve">@Test (expected = </w:t>
            </w:r>
            <w:proofErr w:type="spellStart"/>
            <w:r w:rsidRPr="000950FE">
              <w:rPr>
                <w:rFonts w:ascii="Times New Roman" w:eastAsia="Times New Roman" w:hAnsi="Times New Roman" w:cs="Times New Roman"/>
                <w:sz w:val="21"/>
                <w:szCs w:val="21"/>
              </w:rPr>
              <w:t>Exception.class</w:t>
            </w:r>
            <w:proofErr w:type="spellEnd"/>
            <w:r w:rsidRPr="000950FE">
              <w:rPr>
                <w:rFonts w:ascii="Times New Roman" w:eastAsia="Times New Roman" w:hAnsi="Times New Roman" w:cs="Times New Roman"/>
                <w:sz w:val="21"/>
                <w:szCs w:val="21"/>
              </w:rPr>
              <w: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Fails, if the method does not throw the named exception.</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@Test(timeout=100)</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Fails, if the method takes longer than 100 milliseconds.</w:t>
            </w:r>
          </w:p>
        </w:tc>
      </w:tr>
    </w:tbl>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12" w:name="usingjunit_asserts"/>
      <w:bookmarkEnd w:id="12"/>
      <w:r w:rsidRPr="000950FE">
        <w:rPr>
          <w:rFonts w:ascii="Arial" w:eastAsia="Times New Roman" w:hAnsi="Arial" w:cs="Arial"/>
          <w:b/>
          <w:bCs/>
          <w:color w:val="333333"/>
          <w:sz w:val="30"/>
          <w:szCs w:val="30"/>
        </w:rPr>
        <w:t>1.4. Assert statements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bookmarkStart w:id="13" w:name="d268326e255"/>
      <w:bookmarkEnd w:id="13"/>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provides static methods in the </w:t>
      </w:r>
      <w:r w:rsidRPr="000950FE">
        <w:rPr>
          <w:rFonts w:ascii="Courier New" w:eastAsia="Times New Roman" w:hAnsi="Courier New" w:cs="Courier New"/>
          <w:color w:val="000000"/>
          <w:sz w:val="23"/>
          <w:szCs w:val="23"/>
        </w:rPr>
        <w:t>Assert</w:t>
      </w:r>
      <w:r w:rsidRPr="000950FE">
        <w:rPr>
          <w:rFonts w:ascii="Arial" w:eastAsia="Times New Roman" w:hAnsi="Arial" w:cs="Arial"/>
          <w:color w:val="000000"/>
          <w:sz w:val="27"/>
          <w:szCs w:val="27"/>
        </w:rPr>
        <w:t> class to test for certain conditions. These </w:t>
      </w:r>
      <w:r w:rsidRPr="000950FE">
        <w:rPr>
          <w:rFonts w:ascii="Arial" w:eastAsia="Times New Roman" w:hAnsi="Arial" w:cs="Arial"/>
          <w:i/>
          <w:iCs/>
          <w:color w:val="000000"/>
          <w:sz w:val="27"/>
          <w:szCs w:val="27"/>
        </w:rPr>
        <w:t>assertion methods</w:t>
      </w:r>
      <w:r w:rsidRPr="000950FE">
        <w:rPr>
          <w:rFonts w:ascii="Arial" w:eastAsia="Times New Roman" w:hAnsi="Arial" w:cs="Arial"/>
          <w:color w:val="000000"/>
          <w:sz w:val="27"/>
          <w:szCs w:val="27"/>
        </w:rPr>
        <w:t> typically start with </w:t>
      </w:r>
      <w:r w:rsidRPr="000950FE">
        <w:rPr>
          <w:rFonts w:ascii="Courier New" w:eastAsia="Times New Roman" w:hAnsi="Courier New" w:cs="Courier New"/>
          <w:color w:val="000000"/>
          <w:sz w:val="23"/>
          <w:szCs w:val="23"/>
        </w:rPr>
        <w:t>asserts</w:t>
      </w:r>
      <w:r w:rsidRPr="000950FE">
        <w:rPr>
          <w:rFonts w:ascii="Arial" w:eastAsia="Times New Roman" w:hAnsi="Arial" w:cs="Arial"/>
          <w:color w:val="000000"/>
          <w:sz w:val="27"/>
          <w:szCs w:val="27"/>
        </w:rPr>
        <w:t xml:space="preserve"> and allow </w:t>
      </w:r>
      <w:r w:rsidRPr="000950FE">
        <w:rPr>
          <w:rFonts w:ascii="Arial" w:eastAsia="Times New Roman" w:hAnsi="Arial" w:cs="Arial"/>
          <w:color w:val="000000"/>
          <w:sz w:val="27"/>
          <w:szCs w:val="27"/>
        </w:rPr>
        <w:lastRenderedPageBreak/>
        <w:t>you to specify the error message, the expected and the actual result. An </w:t>
      </w:r>
      <w:r w:rsidRPr="000950FE">
        <w:rPr>
          <w:rFonts w:ascii="Arial" w:eastAsia="Times New Roman" w:hAnsi="Arial" w:cs="Arial"/>
          <w:i/>
          <w:iCs/>
          <w:color w:val="000000"/>
          <w:sz w:val="27"/>
          <w:szCs w:val="27"/>
        </w:rPr>
        <w:t>assertion method</w:t>
      </w:r>
      <w:r w:rsidRPr="000950FE">
        <w:rPr>
          <w:rFonts w:ascii="Arial" w:eastAsia="Times New Roman" w:hAnsi="Arial" w:cs="Arial"/>
          <w:color w:val="000000"/>
          <w:sz w:val="27"/>
          <w:szCs w:val="27"/>
        </w:rPr>
        <w:t> compares the actual value returned by a test to the expected value, and throws an </w:t>
      </w:r>
      <w:proofErr w:type="spellStart"/>
      <w:r w:rsidRPr="000950FE">
        <w:rPr>
          <w:rFonts w:ascii="Courier New" w:eastAsia="Times New Roman" w:hAnsi="Courier New" w:cs="Courier New"/>
          <w:color w:val="000000"/>
          <w:sz w:val="23"/>
          <w:szCs w:val="23"/>
        </w:rPr>
        <w:t>AssertionException</w:t>
      </w:r>
      <w:proofErr w:type="spellEnd"/>
      <w:r w:rsidRPr="000950FE">
        <w:rPr>
          <w:rFonts w:ascii="Arial" w:eastAsia="Times New Roman" w:hAnsi="Arial" w:cs="Arial"/>
          <w:color w:val="000000"/>
          <w:sz w:val="27"/>
          <w:szCs w:val="27"/>
        </w:rPr>
        <w:t> if the comparison test fails.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The following table gives an overview of these methods. Parameters in [] brackets are optional.</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bookmarkStart w:id="14" w:name="d268326e281"/>
      <w:bookmarkEnd w:id="14"/>
      <w:proofErr w:type="gramStart"/>
      <w:r w:rsidRPr="000950FE">
        <w:rPr>
          <w:rFonts w:ascii="Arial" w:eastAsia="Times New Roman" w:hAnsi="Arial" w:cs="Arial"/>
          <w:b/>
          <w:bCs/>
          <w:color w:val="000000"/>
          <w:sz w:val="27"/>
          <w:szCs w:val="27"/>
        </w:rPr>
        <w:t>Table 2.</w:t>
      </w:r>
      <w:proofErr w:type="gramEnd"/>
      <w:r w:rsidRPr="000950FE">
        <w:rPr>
          <w:rFonts w:ascii="Arial" w:eastAsia="Times New Roman" w:hAnsi="Arial" w:cs="Arial"/>
          <w:b/>
          <w:bCs/>
          <w:color w:val="000000"/>
          <w:sz w:val="27"/>
          <w:szCs w:val="27"/>
        </w:rPr>
        <w:t> Test methods</w:t>
      </w:r>
    </w:p>
    <w:tbl>
      <w:tblPr>
        <w:tblW w:w="11223" w:type="dxa"/>
        <w:tblCellSpacing w:w="1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Description w:val="Test methods"/>
      </w:tblPr>
      <w:tblGrid>
        <w:gridCol w:w="3964"/>
        <w:gridCol w:w="7259"/>
      </w:tblGrid>
      <w:tr w:rsidR="000950FE" w:rsidRPr="000950FE" w:rsidTr="000950FE">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0950FE" w:rsidRPr="000950FE" w:rsidRDefault="000950FE" w:rsidP="000950FE">
            <w:pPr>
              <w:spacing w:after="270" w:line="270" w:lineRule="atLeast"/>
              <w:rPr>
                <w:rFonts w:ascii="Times New Roman" w:eastAsia="Times New Roman" w:hAnsi="Times New Roman" w:cs="Times New Roman"/>
                <w:b/>
                <w:bCs/>
                <w:sz w:val="21"/>
                <w:szCs w:val="21"/>
              </w:rPr>
            </w:pPr>
            <w:r w:rsidRPr="000950FE">
              <w:rPr>
                <w:rFonts w:ascii="Times New Roman" w:eastAsia="Times New Roman" w:hAnsi="Times New Roman" w:cs="Times New Roman"/>
                <w:b/>
                <w:bCs/>
                <w:sz w:val="21"/>
                <w:szCs w:val="21"/>
              </w:rPr>
              <w:t>Statement</w:t>
            </w:r>
          </w:p>
        </w:tc>
        <w:tc>
          <w:tcPr>
            <w:tcW w:w="0" w:type="auto"/>
            <w:tcBorders>
              <w:top w:val="outset" w:sz="6" w:space="0" w:color="auto"/>
              <w:left w:val="single" w:sz="6" w:space="0" w:color="DDDDDD"/>
              <w:bottom w:val="outset" w:sz="6" w:space="0" w:color="auto"/>
              <w:right w:val="outset" w:sz="6" w:space="0" w:color="auto"/>
            </w:tcBorders>
            <w:shd w:val="clear" w:color="auto" w:fill="F5F5F5"/>
            <w:tcMar>
              <w:top w:w="135" w:type="dxa"/>
              <w:left w:w="150" w:type="dxa"/>
              <w:bottom w:w="135" w:type="dxa"/>
              <w:right w:w="150" w:type="dxa"/>
            </w:tcMar>
            <w:vAlign w:val="center"/>
            <w:hideMark/>
          </w:tcPr>
          <w:p w:rsidR="000950FE" w:rsidRPr="000950FE" w:rsidRDefault="000950FE" w:rsidP="000950FE">
            <w:pPr>
              <w:spacing w:after="270" w:line="270" w:lineRule="atLeast"/>
              <w:rPr>
                <w:rFonts w:ascii="Times New Roman" w:eastAsia="Times New Roman" w:hAnsi="Times New Roman" w:cs="Times New Roman"/>
                <w:b/>
                <w:bCs/>
                <w:sz w:val="21"/>
                <w:szCs w:val="21"/>
              </w:rPr>
            </w:pPr>
            <w:r w:rsidRPr="000950FE">
              <w:rPr>
                <w:rFonts w:ascii="Times New Roman" w:eastAsia="Times New Roman" w:hAnsi="Times New Roman" w:cs="Times New Roman"/>
                <w:b/>
                <w:bCs/>
                <w:sz w:val="21"/>
                <w:szCs w:val="21"/>
              </w:rPr>
              <w:t>Description</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fail(String)</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Let the method fail. Might be used to check that a certain part of the code is not reached. Or to have a failing test before the test code is implemented.</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proofErr w:type="spellStart"/>
            <w:r w:rsidRPr="000950FE">
              <w:rPr>
                <w:rFonts w:ascii="Times New Roman" w:eastAsia="Times New Roman" w:hAnsi="Times New Roman" w:cs="Times New Roman"/>
                <w:sz w:val="21"/>
                <w:szCs w:val="21"/>
              </w:rPr>
              <w:t>assertTrue</w:t>
            </w:r>
            <w:proofErr w:type="spellEnd"/>
            <w:r w:rsidRPr="000950FE">
              <w:rPr>
                <w:rFonts w:ascii="Times New Roman" w:eastAsia="Times New Roman" w:hAnsi="Times New Roman" w:cs="Times New Roman"/>
                <w:sz w:val="21"/>
                <w:szCs w:val="21"/>
              </w:rPr>
              <w:t xml:space="preserve">([message], </w:t>
            </w:r>
            <w:proofErr w:type="spellStart"/>
            <w:r w:rsidRPr="000950FE">
              <w:rPr>
                <w:rFonts w:ascii="Times New Roman" w:eastAsia="Times New Roman" w:hAnsi="Times New Roman" w:cs="Times New Roman"/>
                <w:sz w:val="21"/>
                <w:szCs w:val="21"/>
              </w:rPr>
              <w:t>boolean</w:t>
            </w:r>
            <w:proofErr w:type="spellEnd"/>
            <w:r w:rsidRPr="000950FE">
              <w:rPr>
                <w:rFonts w:ascii="Times New Roman" w:eastAsia="Times New Roman" w:hAnsi="Times New Roman" w:cs="Times New Roman"/>
                <w:sz w:val="21"/>
                <w:szCs w:val="21"/>
              </w:rPr>
              <w:t xml:space="preserve"> condition)</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 xml:space="preserve">Checks that the </w:t>
            </w:r>
            <w:proofErr w:type="spellStart"/>
            <w:r w:rsidRPr="000950FE">
              <w:rPr>
                <w:rFonts w:ascii="Times New Roman" w:eastAsia="Times New Roman" w:hAnsi="Times New Roman" w:cs="Times New Roman"/>
                <w:sz w:val="21"/>
                <w:szCs w:val="21"/>
              </w:rPr>
              <w:t>boolean</w:t>
            </w:r>
            <w:proofErr w:type="spellEnd"/>
            <w:r w:rsidRPr="000950FE">
              <w:rPr>
                <w:rFonts w:ascii="Times New Roman" w:eastAsia="Times New Roman" w:hAnsi="Times New Roman" w:cs="Times New Roman"/>
                <w:sz w:val="21"/>
                <w:szCs w:val="21"/>
              </w:rPr>
              <w:t xml:space="preserve"> condition is true.</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proofErr w:type="spellStart"/>
            <w:r w:rsidRPr="000950FE">
              <w:rPr>
                <w:rFonts w:ascii="Times New Roman" w:eastAsia="Times New Roman" w:hAnsi="Times New Roman" w:cs="Times New Roman"/>
                <w:sz w:val="21"/>
                <w:szCs w:val="21"/>
              </w:rPr>
              <w:t>assertsEquals</w:t>
            </w:r>
            <w:proofErr w:type="spellEnd"/>
            <w:r w:rsidRPr="000950FE">
              <w:rPr>
                <w:rFonts w:ascii="Times New Roman" w:eastAsia="Times New Roman" w:hAnsi="Times New Roman" w:cs="Times New Roman"/>
                <w:sz w:val="21"/>
                <w:szCs w:val="21"/>
              </w:rPr>
              <w:t>([String message],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Tests that two values are the same. Note: for arrays the reference is checked not the content of the arrays.</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proofErr w:type="spellStart"/>
            <w:r w:rsidRPr="000950FE">
              <w:rPr>
                <w:rFonts w:ascii="Times New Roman" w:eastAsia="Times New Roman" w:hAnsi="Times New Roman" w:cs="Times New Roman"/>
                <w:sz w:val="21"/>
                <w:szCs w:val="21"/>
              </w:rPr>
              <w:t>assertsEquals</w:t>
            </w:r>
            <w:proofErr w:type="spellEnd"/>
            <w:r w:rsidRPr="000950FE">
              <w:rPr>
                <w:rFonts w:ascii="Times New Roman" w:eastAsia="Times New Roman" w:hAnsi="Times New Roman" w:cs="Times New Roman"/>
                <w:sz w:val="21"/>
                <w:szCs w:val="21"/>
              </w:rPr>
              <w:t>([String message], expected, actual, tolerance)</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Test that float or double values match. The tolerance is the number of decimals which must be the same.</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proofErr w:type="spellStart"/>
            <w:r w:rsidRPr="000950FE">
              <w:rPr>
                <w:rFonts w:ascii="Times New Roman" w:eastAsia="Times New Roman" w:hAnsi="Times New Roman" w:cs="Times New Roman"/>
                <w:sz w:val="21"/>
                <w:szCs w:val="21"/>
              </w:rPr>
              <w:t>assertNull</w:t>
            </w:r>
            <w:proofErr w:type="spellEnd"/>
            <w:r w:rsidRPr="000950FE">
              <w:rPr>
                <w:rFonts w:ascii="Times New Roman" w:eastAsia="Times New Roman" w:hAnsi="Times New Roman" w:cs="Times New Roman"/>
                <w:sz w:val="21"/>
                <w:szCs w:val="21"/>
              </w:rPr>
              <w:t>([message], object)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Checks that the object is null.</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proofErr w:type="spellStart"/>
            <w:r w:rsidRPr="000950FE">
              <w:rPr>
                <w:rFonts w:ascii="Times New Roman" w:eastAsia="Times New Roman" w:hAnsi="Times New Roman" w:cs="Times New Roman"/>
                <w:sz w:val="21"/>
                <w:szCs w:val="21"/>
              </w:rPr>
              <w:t>assertNotNull</w:t>
            </w:r>
            <w:proofErr w:type="spellEnd"/>
            <w:r w:rsidRPr="000950FE">
              <w:rPr>
                <w:rFonts w:ascii="Times New Roman" w:eastAsia="Times New Roman" w:hAnsi="Times New Roman" w:cs="Times New Roman"/>
                <w:sz w:val="21"/>
                <w:szCs w:val="21"/>
              </w:rPr>
              <w:t>([message], object)</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Checks that the object is not null.</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proofErr w:type="spellStart"/>
            <w:r w:rsidRPr="000950FE">
              <w:rPr>
                <w:rFonts w:ascii="Times New Roman" w:eastAsia="Times New Roman" w:hAnsi="Times New Roman" w:cs="Times New Roman"/>
                <w:sz w:val="21"/>
                <w:szCs w:val="21"/>
              </w:rPr>
              <w:t>assertSame</w:t>
            </w:r>
            <w:proofErr w:type="spellEnd"/>
            <w:r w:rsidRPr="000950FE">
              <w:rPr>
                <w:rFonts w:ascii="Times New Roman" w:eastAsia="Times New Roman" w:hAnsi="Times New Roman" w:cs="Times New Roman"/>
                <w:sz w:val="21"/>
                <w:szCs w:val="21"/>
              </w:rPr>
              <w:t>([String],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Checks that both variables refer to the same object.</w:t>
            </w:r>
          </w:p>
        </w:tc>
      </w:tr>
      <w:tr w:rsidR="000950FE" w:rsidRPr="000950FE" w:rsidTr="000950FE">
        <w:trPr>
          <w:tblCellSpacing w:w="15" w:type="dxa"/>
        </w:trPr>
        <w:tc>
          <w:tcPr>
            <w:tcW w:w="0" w:type="auto"/>
            <w:tcBorders>
              <w:top w:val="single" w:sz="6" w:space="0" w:color="DDDDDD"/>
              <w:left w:val="outset" w:sz="6" w:space="0" w:color="auto"/>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proofErr w:type="spellStart"/>
            <w:r w:rsidRPr="000950FE">
              <w:rPr>
                <w:rFonts w:ascii="Times New Roman" w:eastAsia="Times New Roman" w:hAnsi="Times New Roman" w:cs="Times New Roman"/>
                <w:sz w:val="21"/>
                <w:szCs w:val="21"/>
              </w:rPr>
              <w:t>assertNotSame</w:t>
            </w:r>
            <w:proofErr w:type="spellEnd"/>
            <w:r w:rsidRPr="000950FE">
              <w:rPr>
                <w:rFonts w:ascii="Times New Roman" w:eastAsia="Times New Roman" w:hAnsi="Times New Roman" w:cs="Times New Roman"/>
                <w:sz w:val="21"/>
                <w:szCs w:val="21"/>
              </w:rPr>
              <w:t>([String], expected, actual)</w:t>
            </w:r>
          </w:p>
        </w:tc>
        <w:tc>
          <w:tcPr>
            <w:tcW w:w="0" w:type="auto"/>
            <w:tcBorders>
              <w:top w:val="single" w:sz="6" w:space="0" w:color="DDDDDD"/>
              <w:left w:val="single" w:sz="6" w:space="0" w:color="DDDDDD"/>
              <w:bottom w:val="outset" w:sz="6" w:space="0" w:color="auto"/>
              <w:right w:val="outset" w:sz="6" w:space="0" w:color="auto"/>
            </w:tcBorders>
            <w:tcMar>
              <w:top w:w="150" w:type="dxa"/>
              <w:left w:w="150" w:type="dxa"/>
              <w:bottom w:w="135" w:type="dxa"/>
              <w:right w:w="150" w:type="dxa"/>
            </w:tcMar>
            <w:hideMark/>
          </w:tcPr>
          <w:p w:rsidR="000950FE" w:rsidRPr="000950FE" w:rsidRDefault="000950FE" w:rsidP="000950FE">
            <w:pPr>
              <w:spacing w:after="270" w:line="270" w:lineRule="atLeast"/>
              <w:rPr>
                <w:rFonts w:ascii="Times New Roman" w:eastAsia="Times New Roman" w:hAnsi="Times New Roman" w:cs="Times New Roman"/>
                <w:sz w:val="21"/>
                <w:szCs w:val="21"/>
              </w:rPr>
            </w:pPr>
            <w:r w:rsidRPr="000950FE">
              <w:rPr>
                <w:rFonts w:ascii="Times New Roman" w:eastAsia="Times New Roman" w:hAnsi="Times New Roman" w:cs="Times New Roman"/>
                <w:sz w:val="21"/>
                <w:szCs w:val="21"/>
              </w:rPr>
              <w:t>Checks that both variables refer to different objects.</w:t>
            </w:r>
          </w:p>
        </w:tc>
      </w:tr>
    </w:tbl>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p>
    <w:p w:rsidR="000950FE" w:rsidRPr="000950FE" w:rsidRDefault="000950FE" w:rsidP="000950FE">
      <w:pPr>
        <w:spacing w:after="0" w:line="327" w:lineRule="atLeast"/>
        <w:outlineLvl w:val="2"/>
        <w:rPr>
          <w:rFonts w:ascii="Arial" w:eastAsia="Times New Roman" w:hAnsi="Arial" w:cs="Arial"/>
          <w:b/>
          <w:bCs/>
          <w:color w:val="333333"/>
          <w:sz w:val="30"/>
          <w:szCs w:val="30"/>
        </w:rPr>
      </w:pPr>
      <w:r w:rsidRPr="000950FE">
        <w:rPr>
          <w:rFonts w:ascii="Arial" w:eastAsia="Times New Roman" w:hAnsi="Arial" w:cs="Arial"/>
          <w:b/>
          <w:bCs/>
          <w:color w:val="333333"/>
          <w:sz w:val="30"/>
          <w:szCs w:val="30"/>
        </w:rPr>
        <w:lastRenderedPageBreak/>
        <w:t>Note</w:t>
      </w:r>
    </w:p>
    <w:p w:rsidR="000950FE" w:rsidRPr="000950FE" w:rsidRDefault="000950FE" w:rsidP="000950FE">
      <w:pPr>
        <w:spacing w:after="240" w:line="327" w:lineRule="atLeast"/>
        <w:rPr>
          <w:rFonts w:ascii="Arial" w:eastAsia="Times New Roman" w:hAnsi="Arial" w:cs="Arial"/>
          <w:color w:val="000000"/>
          <w:sz w:val="27"/>
          <w:szCs w:val="27"/>
        </w:rPr>
      </w:pPr>
      <w:r w:rsidRPr="000950FE">
        <w:rPr>
          <w:rFonts w:ascii="Arial" w:eastAsia="Times New Roman" w:hAnsi="Arial" w:cs="Arial"/>
          <w:color w:val="000000"/>
          <w:sz w:val="27"/>
          <w:szCs w:val="27"/>
        </w:rPr>
        <w:t>You should provide meaningful messages in assertions so that it is easier for the developer to identify the problem. This help in fixing the issue, especially if someone looks at the problem, which did not write the code under test or the test code.</w:t>
      </w:r>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15" w:name="juniteclipse_testsuite"/>
      <w:bookmarkEnd w:id="15"/>
      <w:r w:rsidRPr="000950FE">
        <w:rPr>
          <w:rFonts w:ascii="Arial" w:eastAsia="Times New Roman" w:hAnsi="Arial" w:cs="Arial"/>
          <w:b/>
          <w:bCs/>
          <w:color w:val="333333"/>
          <w:sz w:val="30"/>
          <w:szCs w:val="30"/>
        </w:rPr>
        <w:t xml:space="preserve">1.5. Create a </w:t>
      </w:r>
      <w:proofErr w:type="spellStart"/>
      <w:r w:rsidRPr="000950FE">
        <w:rPr>
          <w:rFonts w:ascii="Arial" w:eastAsia="Times New Roman" w:hAnsi="Arial" w:cs="Arial"/>
          <w:b/>
          <w:bCs/>
          <w:color w:val="333333"/>
          <w:sz w:val="30"/>
          <w:szCs w:val="30"/>
        </w:rPr>
        <w:t>JUnit</w:t>
      </w:r>
      <w:proofErr w:type="spellEnd"/>
      <w:r w:rsidRPr="000950FE">
        <w:rPr>
          <w:rFonts w:ascii="Arial" w:eastAsia="Times New Roman" w:hAnsi="Arial" w:cs="Arial"/>
          <w:b/>
          <w:bCs/>
          <w:color w:val="333333"/>
          <w:sz w:val="30"/>
          <w:szCs w:val="30"/>
        </w:rPr>
        <w:t xml:space="preserve"> test suite</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bookmarkStart w:id="16" w:name="d268326e341"/>
      <w:bookmarkEnd w:id="16"/>
      <w:r w:rsidRPr="000950FE">
        <w:rPr>
          <w:rFonts w:ascii="Arial" w:eastAsia="Times New Roman" w:hAnsi="Arial" w:cs="Arial"/>
          <w:color w:val="000000"/>
          <w:sz w:val="27"/>
          <w:szCs w:val="27"/>
        </w:rPr>
        <w:t>If you have several test classes you can combine them into a </w:t>
      </w:r>
      <w:r w:rsidRPr="000950FE">
        <w:rPr>
          <w:rFonts w:ascii="Arial" w:eastAsia="Times New Roman" w:hAnsi="Arial" w:cs="Arial"/>
          <w:i/>
          <w:iCs/>
          <w:color w:val="000000"/>
          <w:sz w:val="27"/>
          <w:szCs w:val="27"/>
        </w:rPr>
        <w:t>test suite</w:t>
      </w:r>
      <w:r w:rsidRPr="000950FE">
        <w:rPr>
          <w:rFonts w:ascii="Arial" w:eastAsia="Times New Roman" w:hAnsi="Arial" w:cs="Arial"/>
          <w:color w:val="000000"/>
          <w:sz w:val="27"/>
          <w:szCs w:val="27"/>
        </w:rPr>
        <w:t>. Running a test suite will execute all test classes in that suite.</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The following example code shows a test suite which defines that two test classes should be executed. If you want to add another test class you can add it to </w:t>
      </w:r>
      <w:r w:rsidRPr="000950FE">
        <w:rPr>
          <w:rFonts w:ascii="Courier New" w:eastAsia="Times New Roman" w:hAnsi="Courier New" w:cs="Courier New"/>
          <w:color w:val="000000"/>
          <w:sz w:val="23"/>
          <w:szCs w:val="23"/>
        </w:rPr>
        <w:t>@</w:t>
      </w:r>
      <w:proofErr w:type="spellStart"/>
      <w:r w:rsidRPr="000950FE">
        <w:rPr>
          <w:rFonts w:ascii="Courier New" w:eastAsia="Times New Roman" w:hAnsi="Courier New" w:cs="Courier New"/>
          <w:color w:val="000000"/>
          <w:sz w:val="23"/>
          <w:szCs w:val="23"/>
        </w:rPr>
        <w:t>Suite.SuiteClasses</w:t>
      </w:r>
      <w:r w:rsidRPr="000950FE">
        <w:rPr>
          <w:rFonts w:ascii="Arial" w:eastAsia="Times New Roman" w:hAnsi="Arial" w:cs="Arial"/>
          <w:color w:val="000000"/>
          <w:sz w:val="27"/>
          <w:szCs w:val="27"/>
        </w:rPr>
        <w:t>statement</w:t>
      </w:r>
      <w:proofErr w:type="spellEnd"/>
      <w:r w:rsidRPr="000950FE">
        <w:rPr>
          <w:rFonts w:ascii="Arial" w:eastAsia="Times New Roman" w:hAnsi="Arial" w:cs="Arial"/>
          <w:color w:val="000000"/>
          <w:sz w:val="27"/>
          <w:szCs w:val="27"/>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package</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com.vogella.junit.first</w:t>
      </w:r>
      <w:proofErr w:type="spell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org.junit.runner.RunWith</w:t>
      </w:r>
      <w:proofErr w:type="spell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org.junit.runners.Suite</w:t>
      </w:r>
      <w:proofErr w:type="spell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org.junit.runners.Suite.SuiteClasses</w:t>
      </w:r>
      <w:proofErr w:type="spell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i/>
          <w:iCs/>
          <w:color w:val="808080"/>
          <w:sz w:val="19"/>
          <w:szCs w:val="19"/>
        </w:rPr>
        <w:t>@</w:t>
      </w:r>
      <w:proofErr w:type="spellStart"/>
      <w:r w:rsidRPr="000950FE">
        <w:rPr>
          <w:rFonts w:ascii="Lucida Console" w:eastAsia="Times New Roman" w:hAnsi="Lucida Console" w:cs="Courier New"/>
          <w:i/>
          <w:iCs/>
          <w:color w:val="808080"/>
          <w:sz w:val="19"/>
          <w:szCs w:val="19"/>
        </w:rPr>
        <w:t>RunWith</w:t>
      </w:r>
      <w:proofErr w:type="spellEnd"/>
      <w:r w:rsidRPr="000950FE">
        <w:rPr>
          <w:rFonts w:ascii="Lucida Console" w:eastAsia="Times New Roman" w:hAnsi="Lucida Console" w:cs="Courier New"/>
          <w:i/>
          <w:iCs/>
          <w:color w:val="808080"/>
          <w:sz w:val="19"/>
          <w:szCs w:val="19"/>
        </w:rPr>
        <w:t>(</w:t>
      </w:r>
      <w:proofErr w:type="spellStart"/>
      <w:proofErr w:type="gramEnd"/>
      <w:r w:rsidRPr="000950FE">
        <w:rPr>
          <w:rFonts w:ascii="Lucida Console" w:eastAsia="Times New Roman" w:hAnsi="Lucida Console" w:cs="Courier New"/>
          <w:i/>
          <w:iCs/>
          <w:color w:val="808080"/>
          <w:sz w:val="19"/>
          <w:szCs w:val="19"/>
        </w:rPr>
        <w:t>Suite.class</w:t>
      </w:r>
      <w:proofErr w:type="spellEnd"/>
      <w:r w:rsidRPr="000950FE">
        <w:rPr>
          <w:rFonts w:ascii="Lucida Console" w:eastAsia="Times New Roman" w:hAnsi="Lucida Console" w:cs="Courier New"/>
          <w:i/>
          <w:iCs/>
          <w:color w:val="80808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i/>
          <w:iCs/>
          <w:color w:val="808080"/>
          <w:sz w:val="19"/>
          <w:szCs w:val="19"/>
        </w:rPr>
        <w:t>@</w:t>
      </w:r>
      <w:proofErr w:type="spellStart"/>
      <w:r w:rsidRPr="000950FE">
        <w:rPr>
          <w:rFonts w:ascii="Lucida Console" w:eastAsia="Times New Roman" w:hAnsi="Lucida Console" w:cs="Courier New"/>
          <w:i/>
          <w:iCs/>
          <w:color w:val="808080"/>
          <w:sz w:val="19"/>
          <w:szCs w:val="19"/>
        </w:rPr>
        <w:t>SuiteClasses</w:t>
      </w:r>
      <w:proofErr w:type="spellEnd"/>
      <w:r w:rsidRPr="000950FE">
        <w:rPr>
          <w:rFonts w:ascii="Lucida Console" w:eastAsia="Times New Roman" w:hAnsi="Lucida Console" w:cs="Courier New"/>
          <w:i/>
          <w:iCs/>
          <w:color w:val="808080"/>
          <w:sz w:val="19"/>
          <w:szCs w:val="19"/>
        </w:rPr>
        <w:t>(</w:t>
      </w:r>
      <w:proofErr w:type="gramEnd"/>
      <w:r w:rsidRPr="000950FE">
        <w:rPr>
          <w:rFonts w:ascii="Lucida Console" w:eastAsia="Times New Roman" w:hAnsi="Lucida Console" w:cs="Courier New"/>
          <w:i/>
          <w:iCs/>
          <w:color w:val="808080"/>
          <w:sz w:val="19"/>
          <w:szCs w:val="19"/>
        </w:rPr>
        <w:t xml:space="preserve">{ </w:t>
      </w:r>
      <w:proofErr w:type="spellStart"/>
      <w:r w:rsidRPr="000950FE">
        <w:rPr>
          <w:rFonts w:ascii="Lucida Console" w:eastAsia="Times New Roman" w:hAnsi="Lucida Console" w:cs="Courier New"/>
          <w:i/>
          <w:iCs/>
          <w:color w:val="808080"/>
          <w:sz w:val="19"/>
          <w:szCs w:val="19"/>
        </w:rPr>
        <w:t>MyClassTest.class</w:t>
      </w:r>
      <w:proofErr w:type="spellEnd"/>
      <w:r w:rsidRPr="000950FE">
        <w:rPr>
          <w:rFonts w:ascii="Lucida Console" w:eastAsia="Times New Roman" w:hAnsi="Lucida Console" w:cs="Courier New"/>
          <w:i/>
          <w:iCs/>
          <w:color w:val="808080"/>
          <w:sz w:val="19"/>
          <w:szCs w:val="19"/>
        </w:rPr>
        <w:t xml:space="preserve">, </w:t>
      </w:r>
      <w:proofErr w:type="spellStart"/>
      <w:r w:rsidRPr="000950FE">
        <w:rPr>
          <w:rFonts w:ascii="Lucida Console" w:eastAsia="Times New Roman" w:hAnsi="Lucida Console" w:cs="Courier New"/>
          <w:i/>
          <w:iCs/>
          <w:color w:val="808080"/>
          <w:sz w:val="19"/>
          <w:szCs w:val="19"/>
        </w:rPr>
        <w:t>MySecondClassTest.class</w:t>
      </w:r>
      <w:proofErr w:type="spellEnd"/>
      <w:r w:rsidRPr="000950FE">
        <w:rPr>
          <w:rFonts w:ascii="Lucida Console" w:eastAsia="Times New Roman" w:hAnsi="Lucida Console" w:cs="Courier New"/>
          <w:i/>
          <w:iCs/>
          <w:color w:val="808080"/>
          <w:sz w:val="19"/>
          <w:szCs w:val="19"/>
        </w:rPr>
        <w:t xml:space="preserve">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class</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AllTests</w:t>
      </w:r>
      <w:proofErr w:type="spellEnd"/>
      <w:r w:rsidRPr="000950FE">
        <w:rPr>
          <w:rFonts w:ascii="Lucida Console" w:eastAsia="Times New Roman" w:hAnsi="Lucida Console" w:cs="Courier New"/>
          <w:color w:val="000000"/>
          <w:sz w:val="19"/>
          <w:szCs w:val="19"/>
        </w:rPr>
        <w:t xml:space="preserve">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17" w:name="juniteclipse_code"/>
      <w:bookmarkEnd w:id="17"/>
      <w:r w:rsidRPr="000950FE">
        <w:rPr>
          <w:rFonts w:ascii="Arial" w:eastAsia="Times New Roman" w:hAnsi="Arial" w:cs="Arial"/>
          <w:b/>
          <w:bCs/>
          <w:color w:val="333333"/>
          <w:sz w:val="30"/>
          <w:szCs w:val="30"/>
        </w:rPr>
        <w:t>1.6. Run your test outside Eclipse</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Eclipse provides support for running your test interactively in the Eclipse IDE. You can also run your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tests outside Eclipse via standard Java code. The </w:t>
      </w:r>
      <w:proofErr w:type="spellStart"/>
      <w:r w:rsidRPr="000950FE">
        <w:rPr>
          <w:rFonts w:ascii="Courier New" w:eastAsia="Times New Roman" w:hAnsi="Courier New" w:cs="Courier New"/>
          <w:color w:val="000000"/>
          <w:sz w:val="23"/>
          <w:szCs w:val="23"/>
        </w:rPr>
        <w:t>org.junit.runner.JUnitCore</w:t>
      </w:r>
      <w:proofErr w:type="spellEnd"/>
      <w:r w:rsidRPr="000950FE">
        <w:rPr>
          <w:rFonts w:ascii="Arial" w:eastAsia="Times New Roman" w:hAnsi="Arial" w:cs="Arial"/>
          <w:color w:val="000000"/>
          <w:sz w:val="27"/>
          <w:szCs w:val="27"/>
        </w:rPr>
        <w:t> class provides the </w:t>
      </w:r>
      <w:proofErr w:type="spellStart"/>
      <w:proofErr w:type="gramStart"/>
      <w:r w:rsidRPr="000950FE">
        <w:rPr>
          <w:rFonts w:ascii="Courier New" w:eastAsia="Times New Roman" w:hAnsi="Courier New" w:cs="Courier New"/>
          <w:color w:val="000000"/>
          <w:sz w:val="23"/>
          <w:szCs w:val="23"/>
        </w:rPr>
        <w:t>runClasses</w:t>
      </w:r>
      <w:proofErr w:type="spellEnd"/>
      <w:r w:rsidRPr="000950FE">
        <w:rPr>
          <w:rFonts w:ascii="Courier New" w:eastAsia="Times New Roman" w:hAnsi="Courier New" w:cs="Courier New"/>
          <w:color w:val="000000"/>
          <w:sz w:val="23"/>
          <w:szCs w:val="23"/>
        </w:rPr>
        <w:t>(</w:t>
      </w:r>
      <w:proofErr w:type="gramEnd"/>
      <w:r w:rsidRPr="000950FE">
        <w:rPr>
          <w:rFonts w:ascii="Courier New" w:eastAsia="Times New Roman" w:hAnsi="Courier New" w:cs="Courier New"/>
          <w:color w:val="000000"/>
          <w:sz w:val="23"/>
          <w:szCs w:val="23"/>
        </w:rPr>
        <w:t>)</w:t>
      </w:r>
      <w:r w:rsidRPr="000950FE">
        <w:rPr>
          <w:rFonts w:ascii="Arial" w:eastAsia="Times New Roman" w:hAnsi="Arial" w:cs="Arial"/>
          <w:color w:val="000000"/>
          <w:sz w:val="27"/>
          <w:szCs w:val="27"/>
        </w:rPr>
        <w:t> method which allows you to run one or several tests classes. As a return parameter you receive an object of the type </w:t>
      </w:r>
      <w:proofErr w:type="spellStart"/>
      <w:r w:rsidRPr="000950FE">
        <w:rPr>
          <w:rFonts w:ascii="Courier New" w:eastAsia="Times New Roman" w:hAnsi="Courier New" w:cs="Courier New"/>
          <w:color w:val="000000"/>
          <w:sz w:val="23"/>
          <w:szCs w:val="23"/>
        </w:rPr>
        <w:t>org.junit.runner.Result</w:t>
      </w:r>
      <w:proofErr w:type="spellEnd"/>
      <w:r w:rsidRPr="000950FE">
        <w:rPr>
          <w:rFonts w:ascii="Arial" w:eastAsia="Times New Roman" w:hAnsi="Arial" w:cs="Arial"/>
          <w:color w:val="000000"/>
          <w:sz w:val="27"/>
          <w:szCs w:val="27"/>
        </w:rPr>
        <w:t>. This object can be used to retrieve information about the tests.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lastRenderedPageBreak/>
        <w:t>In your </w:t>
      </w:r>
      <w:r w:rsidRPr="000950FE">
        <w:rPr>
          <w:rFonts w:ascii="Courier New" w:eastAsia="Times New Roman" w:hAnsi="Courier New" w:cs="Courier New"/>
          <w:i/>
          <w:iCs/>
          <w:color w:val="000000"/>
          <w:sz w:val="20"/>
          <w:szCs w:val="20"/>
        </w:rPr>
        <w:t>test</w:t>
      </w:r>
      <w:r w:rsidRPr="000950FE">
        <w:rPr>
          <w:rFonts w:ascii="Arial" w:eastAsia="Times New Roman" w:hAnsi="Arial" w:cs="Arial"/>
          <w:color w:val="000000"/>
          <w:sz w:val="27"/>
          <w:szCs w:val="27"/>
        </w:rPr>
        <w:t> folder create a new class </w:t>
      </w:r>
      <w:proofErr w:type="spellStart"/>
      <w:r w:rsidRPr="000950FE">
        <w:rPr>
          <w:rFonts w:ascii="Courier New" w:eastAsia="Times New Roman" w:hAnsi="Courier New" w:cs="Courier New"/>
          <w:color w:val="000000"/>
          <w:sz w:val="23"/>
          <w:szCs w:val="23"/>
        </w:rPr>
        <w:t>MyTestRunner</w:t>
      </w:r>
      <w:proofErr w:type="spellEnd"/>
      <w:r w:rsidRPr="000950FE">
        <w:rPr>
          <w:rFonts w:ascii="Arial" w:eastAsia="Times New Roman" w:hAnsi="Arial" w:cs="Arial"/>
          <w:color w:val="000000"/>
          <w:sz w:val="27"/>
          <w:szCs w:val="27"/>
        </w:rPr>
        <w:t> with the following code. This class will execute your test class and write potential failures to the console.</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package</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de.vogella.junit.first</w:t>
      </w:r>
      <w:proofErr w:type="spell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org.junit.runner.JUnitCore</w:t>
      </w:r>
      <w:proofErr w:type="spell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org.junit.runner.Result</w:t>
      </w:r>
      <w:proofErr w:type="spell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org.junit.runner.notification.Failure</w:t>
      </w:r>
      <w:proofErr w:type="spell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class</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MyTestRunner</w:t>
      </w:r>
      <w:proofErr w:type="spellEnd"/>
      <w:r w:rsidRPr="000950FE">
        <w:rPr>
          <w:rFonts w:ascii="Lucida Console" w:eastAsia="Times New Roman" w:hAnsi="Lucida Console" w:cs="Courier New"/>
          <w:color w:val="000000"/>
          <w:sz w:val="19"/>
          <w:szCs w:val="19"/>
        </w:rPr>
        <w:t xml:space="preserve">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static</w:t>
      </w:r>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void</w:t>
      </w:r>
      <w:r w:rsidRPr="000950FE">
        <w:rPr>
          <w:rFonts w:ascii="Lucida Console" w:eastAsia="Times New Roman" w:hAnsi="Lucida Console" w:cs="Courier New"/>
          <w:color w:val="000000"/>
          <w:sz w:val="19"/>
          <w:szCs w:val="19"/>
        </w:rPr>
        <w:t xml:space="preserve"> main(String[] </w:t>
      </w:r>
      <w:proofErr w:type="spellStart"/>
      <w:r w:rsidRPr="000950FE">
        <w:rPr>
          <w:rFonts w:ascii="Lucida Console" w:eastAsia="Times New Roman" w:hAnsi="Lucida Console" w:cs="Courier New"/>
          <w:color w:val="000000"/>
          <w:sz w:val="19"/>
          <w:szCs w:val="19"/>
        </w:rPr>
        <w:t>args</w:t>
      </w:r>
      <w:proofErr w:type="spellEnd"/>
      <w:r w:rsidRPr="000950FE">
        <w:rPr>
          <w:rFonts w:ascii="Lucida Console" w:eastAsia="Times New Roman" w:hAnsi="Lucida Console" w:cs="Courier New"/>
          <w:color w:val="000000"/>
          <w:sz w:val="19"/>
          <w:szCs w:val="19"/>
        </w:rPr>
        <w:t>)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Result </w:t>
      </w:r>
      <w:proofErr w:type="spellStart"/>
      <w:r w:rsidRPr="000950FE">
        <w:rPr>
          <w:rFonts w:ascii="Lucida Console" w:eastAsia="Times New Roman" w:hAnsi="Lucida Console" w:cs="Courier New"/>
          <w:color w:val="000000"/>
          <w:sz w:val="19"/>
          <w:szCs w:val="19"/>
        </w:rPr>
        <w:t>result</w:t>
      </w:r>
      <w:proofErr w:type="spellEnd"/>
      <w:r w:rsidRPr="000950FE">
        <w:rPr>
          <w:rFonts w:ascii="Lucida Console" w:eastAsia="Times New Roman" w:hAnsi="Lucida Console" w:cs="Courier New"/>
          <w:color w:val="000000"/>
          <w:sz w:val="19"/>
          <w:szCs w:val="19"/>
        </w:rPr>
        <w:t xml:space="preserve"> = </w:t>
      </w:r>
      <w:proofErr w:type="spellStart"/>
      <w:proofErr w:type="gramStart"/>
      <w:r w:rsidRPr="000950FE">
        <w:rPr>
          <w:rFonts w:ascii="Lucida Console" w:eastAsia="Times New Roman" w:hAnsi="Lucida Console" w:cs="Courier New"/>
          <w:color w:val="000000"/>
          <w:sz w:val="19"/>
          <w:szCs w:val="19"/>
        </w:rPr>
        <w:t>JUnitCore.runClasses</w:t>
      </w:r>
      <w:proofErr w:type="spellEnd"/>
      <w:r w:rsidRPr="000950FE">
        <w:rPr>
          <w:rFonts w:ascii="Lucida Console" w:eastAsia="Times New Roman" w:hAnsi="Lucida Console" w:cs="Courier New"/>
          <w:color w:val="000000"/>
          <w:sz w:val="19"/>
          <w:szCs w:val="19"/>
        </w:rPr>
        <w:t>(</w:t>
      </w:r>
      <w:proofErr w:type="spellStart"/>
      <w:proofErr w:type="gramEnd"/>
      <w:r w:rsidRPr="000950FE">
        <w:rPr>
          <w:rFonts w:ascii="Lucida Console" w:eastAsia="Times New Roman" w:hAnsi="Lucida Console" w:cs="Courier New"/>
          <w:color w:val="000000"/>
          <w:sz w:val="19"/>
          <w:szCs w:val="19"/>
        </w:rPr>
        <w:t>MyClassTest.</w:t>
      </w:r>
      <w:r w:rsidRPr="000950FE">
        <w:rPr>
          <w:rFonts w:ascii="Lucida Console" w:eastAsia="Times New Roman" w:hAnsi="Lucida Console" w:cs="Courier New"/>
          <w:b/>
          <w:bCs/>
          <w:color w:val="7F0055"/>
          <w:sz w:val="19"/>
          <w:szCs w:val="19"/>
        </w:rPr>
        <w:t>class</w:t>
      </w:r>
      <w:proofErr w:type="spell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for</w:t>
      </w:r>
      <w:proofErr w:type="gramEnd"/>
      <w:r w:rsidRPr="000950FE">
        <w:rPr>
          <w:rFonts w:ascii="Lucida Console" w:eastAsia="Times New Roman" w:hAnsi="Lucida Console" w:cs="Courier New"/>
          <w:color w:val="000000"/>
          <w:sz w:val="19"/>
          <w:szCs w:val="19"/>
        </w:rPr>
        <w:t xml:space="preserve"> (Failure </w:t>
      </w:r>
      <w:proofErr w:type="spellStart"/>
      <w:r w:rsidRPr="000950FE">
        <w:rPr>
          <w:rFonts w:ascii="Lucida Console" w:eastAsia="Times New Roman" w:hAnsi="Lucida Console" w:cs="Courier New"/>
          <w:color w:val="000000"/>
          <w:sz w:val="19"/>
          <w:szCs w:val="19"/>
        </w:rPr>
        <w:t>failure</w:t>
      </w:r>
      <w:proofErr w:type="spellEnd"/>
      <w:r w:rsidRPr="000950FE">
        <w:rPr>
          <w:rFonts w:ascii="Lucida Console" w:eastAsia="Times New Roman" w:hAnsi="Lucida Console" w:cs="Courier New"/>
          <w:color w:val="000000"/>
          <w:sz w:val="19"/>
          <w:szCs w:val="19"/>
        </w:rPr>
        <w:t xml:space="preserve"> : </w:t>
      </w:r>
      <w:proofErr w:type="spellStart"/>
      <w:r w:rsidRPr="000950FE">
        <w:rPr>
          <w:rFonts w:ascii="Lucida Console" w:eastAsia="Times New Roman" w:hAnsi="Lucida Console" w:cs="Courier New"/>
          <w:color w:val="000000"/>
          <w:sz w:val="19"/>
          <w:szCs w:val="19"/>
        </w:rPr>
        <w:t>result.getFailures</w:t>
      </w:r>
      <w:proofErr w:type="spellEnd"/>
      <w:r w:rsidRPr="000950FE">
        <w:rPr>
          <w:rFonts w:ascii="Lucida Console" w:eastAsia="Times New Roman" w:hAnsi="Lucida Console" w:cs="Courier New"/>
          <w:color w:val="000000"/>
          <w:sz w:val="19"/>
          <w:szCs w:val="19"/>
        </w:rPr>
        <w:t>())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System.out.println</w:t>
      </w:r>
      <w:proofErr w:type="spellEnd"/>
      <w:r w:rsidRPr="000950FE">
        <w:rPr>
          <w:rFonts w:ascii="Lucida Console" w:eastAsia="Times New Roman" w:hAnsi="Lucida Console" w:cs="Courier New"/>
          <w:color w:val="000000"/>
          <w:sz w:val="19"/>
          <w:szCs w:val="19"/>
        </w:rPr>
        <w:t>(</w:t>
      </w:r>
      <w:proofErr w:type="spellStart"/>
      <w:proofErr w:type="gramEnd"/>
      <w:r w:rsidRPr="000950FE">
        <w:rPr>
          <w:rFonts w:ascii="Lucida Console" w:eastAsia="Times New Roman" w:hAnsi="Lucida Console" w:cs="Courier New"/>
          <w:color w:val="000000"/>
          <w:sz w:val="19"/>
          <w:szCs w:val="19"/>
        </w:rPr>
        <w:t>failure.toString</w:t>
      </w:r>
      <w:proofErr w:type="spell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To run your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tests outside Eclipse you need to add the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library jar to the </w:t>
      </w:r>
      <w:proofErr w:type="spellStart"/>
      <w:r w:rsidRPr="000950FE">
        <w:rPr>
          <w:rFonts w:ascii="Arial" w:eastAsia="Times New Roman" w:hAnsi="Arial" w:cs="Arial"/>
          <w:color w:val="000000"/>
          <w:sz w:val="27"/>
          <w:szCs w:val="27"/>
        </w:rPr>
        <w:t>classpath</w:t>
      </w:r>
      <w:proofErr w:type="spellEnd"/>
      <w:r w:rsidRPr="000950FE">
        <w:rPr>
          <w:rFonts w:ascii="Arial" w:eastAsia="Times New Roman" w:hAnsi="Arial" w:cs="Arial"/>
          <w:color w:val="000000"/>
          <w:sz w:val="27"/>
          <w:szCs w:val="27"/>
        </w:rPr>
        <w:t xml:space="preserve"> of your program. Typically build frameworks like Apache Ant or Apache Maven are used to execute tests automatically on a regular basis.</w:t>
      </w:r>
    </w:p>
    <w:p w:rsidR="000950FE" w:rsidRPr="000950FE" w:rsidRDefault="000950FE" w:rsidP="000950FE">
      <w:pPr>
        <w:spacing w:before="300" w:after="0" w:line="327" w:lineRule="atLeast"/>
        <w:outlineLvl w:val="1"/>
        <w:rPr>
          <w:rFonts w:ascii="Arial" w:eastAsia="Times New Roman" w:hAnsi="Arial" w:cs="Arial"/>
          <w:b/>
          <w:bCs/>
          <w:color w:val="333333"/>
          <w:sz w:val="45"/>
          <w:szCs w:val="45"/>
        </w:rPr>
      </w:pPr>
      <w:bookmarkStart w:id="18" w:name="installation"/>
      <w:bookmarkEnd w:id="18"/>
      <w:r w:rsidRPr="000950FE">
        <w:rPr>
          <w:rFonts w:ascii="Arial" w:eastAsia="Times New Roman" w:hAnsi="Arial" w:cs="Arial"/>
          <w:b/>
          <w:bCs/>
          <w:color w:val="333333"/>
          <w:sz w:val="45"/>
          <w:szCs w:val="45"/>
        </w:rPr>
        <w:t xml:space="preserve">2. Installation of </w:t>
      </w:r>
      <w:proofErr w:type="spellStart"/>
      <w:r w:rsidRPr="000950FE">
        <w:rPr>
          <w:rFonts w:ascii="Arial" w:eastAsia="Times New Roman" w:hAnsi="Arial" w:cs="Arial"/>
          <w:b/>
          <w:bCs/>
          <w:color w:val="333333"/>
          <w:sz w:val="45"/>
          <w:szCs w:val="45"/>
        </w:rPr>
        <w:t>JUnit</w:t>
      </w:r>
      <w:proofErr w:type="spellEnd"/>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19" w:name="d268326e393"/>
      <w:bookmarkStart w:id="20" w:name="installation_eclipse"/>
      <w:bookmarkEnd w:id="19"/>
      <w:bookmarkEnd w:id="20"/>
      <w:r w:rsidRPr="000950FE">
        <w:rPr>
          <w:rFonts w:ascii="Arial" w:eastAsia="Times New Roman" w:hAnsi="Arial" w:cs="Arial"/>
          <w:b/>
          <w:bCs/>
          <w:color w:val="333333"/>
          <w:sz w:val="30"/>
          <w:szCs w:val="30"/>
        </w:rPr>
        <w:t xml:space="preserve">2.1. Using </w:t>
      </w:r>
      <w:proofErr w:type="spellStart"/>
      <w:r w:rsidRPr="000950FE">
        <w:rPr>
          <w:rFonts w:ascii="Arial" w:eastAsia="Times New Roman" w:hAnsi="Arial" w:cs="Arial"/>
          <w:b/>
          <w:bCs/>
          <w:color w:val="333333"/>
          <w:sz w:val="30"/>
          <w:szCs w:val="30"/>
        </w:rPr>
        <w:t>JUnit</w:t>
      </w:r>
      <w:proofErr w:type="spellEnd"/>
      <w:r w:rsidRPr="000950FE">
        <w:rPr>
          <w:rFonts w:ascii="Arial" w:eastAsia="Times New Roman" w:hAnsi="Arial" w:cs="Arial"/>
          <w:b/>
          <w:bCs/>
          <w:color w:val="333333"/>
          <w:sz w:val="30"/>
          <w:szCs w:val="30"/>
        </w:rPr>
        <w:t xml:space="preserve"> integrated into Eclipse</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Eclipse allows you to use the version of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which is integrated in Eclipse. If you use Eclipse no additional setup is required. In this case you can skip the following section.</w:t>
      </w:r>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21" w:name="installation_junit"/>
      <w:bookmarkEnd w:id="21"/>
      <w:r w:rsidRPr="000950FE">
        <w:rPr>
          <w:rFonts w:ascii="Arial" w:eastAsia="Times New Roman" w:hAnsi="Arial" w:cs="Arial"/>
          <w:b/>
          <w:bCs/>
          <w:color w:val="333333"/>
          <w:sz w:val="30"/>
          <w:szCs w:val="30"/>
        </w:rPr>
        <w:t xml:space="preserve">2.2. Downloading the </w:t>
      </w:r>
      <w:proofErr w:type="spellStart"/>
      <w:r w:rsidRPr="000950FE">
        <w:rPr>
          <w:rFonts w:ascii="Arial" w:eastAsia="Times New Roman" w:hAnsi="Arial" w:cs="Arial"/>
          <w:b/>
          <w:bCs/>
          <w:color w:val="333333"/>
          <w:sz w:val="30"/>
          <w:szCs w:val="30"/>
        </w:rPr>
        <w:t>JUnit</w:t>
      </w:r>
      <w:proofErr w:type="spellEnd"/>
      <w:r w:rsidRPr="000950FE">
        <w:rPr>
          <w:rFonts w:ascii="Arial" w:eastAsia="Times New Roman" w:hAnsi="Arial" w:cs="Arial"/>
          <w:b/>
          <w:bCs/>
          <w:color w:val="333333"/>
          <w:sz w:val="30"/>
          <w:szCs w:val="30"/>
        </w:rPr>
        <w:t xml:space="preserve"> library</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If you want to control the used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library explicitly, download JUnit4.x.jar from the following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website. The download contains the </w:t>
      </w:r>
      <w:r w:rsidRPr="000950FE">
        <w:rPr>
          <w:rFonts w:ascii="Courier New" w:eastAsia="Times New Roman" w:hAnsi="Courier New" w:cs="Courier New"/>
          <w:i/>
          <w:iCs/>
          <w:color w:val="000000"/>
          <w:sz w:val="20"/>
          <w:szCs w:val="20"/>
        </w:rPr>
        <w:t>junit-</w:t>
      </w:r>
      <w:r w:rsidRPr="000950FE">
        <w:rPr>
          <w:rFonts w:ascii="Courier New" w:eastAsia="Times New Roman" w:hAnsi="Courier New" w:cs="Courier New"/>
          <w:i/>
          <w:iCs/>
          <w:color w:val="000000"/>
          <w:sz w:val="20"/>
          <w:szCs w:val="20"/>
        </w:rPr>
        <w:lastRenderedPageBreak/>
        <w:t>4.*.jar</w:t>
      </w:r>
      <w:r w:rsidRPr="000950FE">
        <w:rPr>
          <w:rFonts w:ascii="Arial" w:eastAsia="Times New Roman" w:hAnsi="Arial" w:cs="Arial"/>
          <w:color w:val="000000"/>
          <w:sz w:val="27"/>
          <w:szCs w:val="27"/>
        </w:rPr>
        <w:t xml:space="preserve"> which is the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library. Add this library to your Java project and add it to the </w:t>
      </w:r>
      <w:proofErr w:type="spellStart"/>
      <w:r w:rsidRPr="000950FE">
        <w:rPr>
          <w:rFonts w:ascii="Arial" w:eastAsia="Times New Roman" w:hAnsi="Arial" w:cs="Arial"/>
          <w:color w:val="000000"/>
          <w:sz w:val="27"/>
          <w:szCs w:val="27"/>
        </w:rPr>
        <w:t>classpath</w:t>
      </w:r>
      <w:proofErr w:type="spellEnd"/>
      <w:r w:rsidRPr="000950FE">
        <w:rPr>
          <w:rFonts w:ascii="Arial" w:eastAsia="Times New Roman" w:hAnsi="Arial" w:cs="Arial"/>
          <w:color w:val="000000"/>
          <w:sz w:val="27"/>
          <w:szCs w:val="27"/>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http:</w:t>
      </w:r>
      <w:r w:rsidRPr="000950FE">
        <w:rPr>
          <w:rFonts w:ascii="Lucida Console" w:eastAsia="Times New Roman" w:hAnsi="Lucida Console" w:cs="Courier New"/>
          <w:i/>
          <w:iCs/>
          <w:color w:val="008800"/>
          <w:sz w:val="19"/>
          <w:szCs w:val="19"/>
        </w:rPr>
        <w:t xml:space="preserve">//junit.org/ </w:t>
      </w:r>
    </w:p>
    <w:p w:rsidR="000950FE" w:rsidRPr="000950FE" w:rsidRDefault="000950FE" w:rsidP="000950FE">
      <w:pPr>
        <w:spacing w:before="300" w:after="0" w:line="327" w:lineRule="atLeast"/>
        <w:outlineLvl w:val="1"/>
        <w:rPr>
          <w:rFonts w:ascii="Arial" w:eastAsia="Times New Roman" w:hAnsi="Arial" w:cs="Arial"/>
          <w:b/>
          <w:bCs/>
          <w:color w:val="333333"/>
          <w:sz w:val="45"/>
          <w:szCs w:val="45"/>
        </w:rPr>
      </w:pPr>
      <w:bookmarkStart w:id="22" w:name="eclipse"/>
      <w:bookmarkEnd w:id="22"/>
      <w:r w:rsidRPr="000950FE">
        <w:rPr>
          <w:rFonts w:ascii="Arial" w:eastAsia="Times New Roman" w:hAnsi="Arial" w:cs="Arial"/>
          <w:b/>
          <w:bCs/>
          <w:color w:val="333333"/>
          <w:sz w:val="45"/>
          <w:szCs w:val="45"/>
        </w:rPr>
        <w:t xml:space="preserve">3. Eclipse support for </w:t>
      </w:r>
      <w:proofErr w:type="spellStart"/>
      <w:r w:rsidRPr="000950FE">
        <w:rPr>
          <w:rFonts w:ascii="Arial" w:eastAsia="Times New Roman" w:hAnsi="Arial" w:cs="Arial"/>
          <w:b/>
          <w:bCs/>
          <w:color w:val="333333"/>
          <w:sz w:val="45"/>
          <w:szCs w:val="45"/>
        </w:rPr>
        <w:t>JUnit</w:t>
      </w:r>
      <w:proofErr w:type="spellEnd"/>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23" w:name="d268326e419"/>
      <w:bookmarkStart w:id="24" w:name="eclipse_creatingjunittest"/>
      <w:bookmarkEnd w:id="23"/>
      <w:bookmarkEnd w:id="24"/>
      <w:r w:rsidRPr="000950FE">
        <w:rPr>
          <w:rFonts w:ascii="Arial" w:eastAsia="Times New Roman" w:hAnsi="Arial" w:cs="Arial"/>
          <w:b/>
          <w:bCs/>
          <w:color w:val="333333"/>
          <w:sz w:val="30"/>
          <w:szCs w:val="30"/>
        </w:rPr>
        <w:t xml:space="preserve">3.1. Creating </w:t>
      </w:r>
      <w:proofErr w:type="spellStart"/>
      <w:r w:rsidRPr="000950FE">
        <w:rPr>
          <w:rFonts w:ascii="Arial" w:eastAsia="Times New Roman" w:hAnsi="Arial" w:cs="Arial"/>
          <w:b/>
          <w:bCs/>
          <w:color w:val="333333"/>
          <w:sz w:val="30"/>
          <w:szCs w:val="30"/>
        </w:rPr>
        <w:t>JUnit</w:t>
      </w:r>
      <w:proofErr w:type="spellEnd"/>
      <w:r w:rsidRPr="000950FE">
        <w:rPr>
          <w:rFonts w:ascii="Arial" w:eastAsia="Times New Roman" w:hAnsi="Arial" w:cs="Arial"/>
          <w:b/>
          <w:bCs/>
          <w:color w:val="333333"/>
          <w:sz w:val="30"/>
          <w:szCs w:val="30"/>
        </w:rPr>
        <w:t xml:space="preserve"> tests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You can write the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tests manually but Eclipse supports the creation of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tests via wizards.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For example to create a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test or a test class for an existing class, right-click on your new class, select this class in the </w:t>
      </w:r>
      <w:r w:rsidRPr="000950FE">
        <w:rPr>
          <w:rFonts w:ascii="Arial" w:eastAsia="Times New Roman" w:hAnsi="Arial" w:cs="Arial"/>
          <w:i/>
          <w:iCs/>
          <w:color w:val="000000"/>
          <w:sz w:val="27"/>
          <w:szCs w:val="27"/>
        </w:rPr>
        <w:t>Package Explorer</w:t>
      </w:r>
      <w:r w:rsidRPr="000950FE">
        <w:rPr>
          <w:rFonts w:ascii="Arial" w:eastAsia="Times New Roman" w:hAnsi="Arial" w:cs="Arial"/>
          <w:color w:val="000000"/>
          <w:sz w:val="27"/>
          <w:szCs w:val="27"/>
        </w:rPr>
        <w:t> </w:t>
      </w:r>
      <w:r w:rsidRPr="000950FE">
        <w:rPr>
          <w:rFonts w:ascii="Arial" w:eastAsia="Times New Roman" w:hAnsi="Arial" w:cs="Arial"/>
          <w:i/>
          <w:iCs/>
          <w:color w:val="000000"/>
          <w:sz w:val="27"/>
          <w:szCs w:val="27"/>
        </w:rPr>
        <w:t>view</w:t>
      </w:r>
      <w:r w:rsidRPr="000950FE">
        <w:rPr>
          <w:rFonts w:ascii="Arial" w:eastAsia="Times New Roman" w:hAnsi="Arial" w:cs="Arial"/>
          <w:color w:val="000000"/>
          <w:sz w:val="27"/>
          <w:szCs w:val="27"/>
        </w:rPr>
        <w:t>, right-click on it and select </w:t>
      </w:r>
      <w:r w:rsidRPr="000950FE">
        <w:rPr>
          <w:rFonts w:ascii="Arial" w:eastAsia="Times New Roman" w:hAnsi="Arial" w:cs="Arial"/>
          <w:i/>
          <w:iCs/>
          <w:color w:val="000000"/>
          <w:sz w:val="27"/>
          <w:szCs w:val="27"/>
        </w:rPr>
        <w:t>New</w:t>
      </w:r>
      <w:r w:rsidRPr="000950FE">
        <w:rPr>
          <w:rFonts w:ascii="Arial" w:eastAsia="Times New Roman" w:hAnsi="Arial" w:cs="Arial"/>
          <w:color w:val="000000"/>
          <w:sz w:val="27"/>
          <w:szCs w:val="27"/>
        </w:rPr>
        <w:t> →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i/>
          <w:iCs/>
          <w:color w:val="000000"/>
          <w:sz w:val="27"/>
          <w:szCs w:val="27"/>
        </w:rPr>
        <w:t xml:space="preserve"> Test Case</w:t>
      </w:r>
      <w:r w:rsidRPr="000950FE">
        <w:rPr>
          <w:rFonts w:ascii="Arial" w:eastAsia="Times New Roman" w:hAnsi="Arial" w:cs="Arial"/>
          <w:color w:val="000000"/>
          <w:sz w:val="27"/>
          <w:szCs w:val="27"/>
        </w:rPr>
        <w:t>.</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Alternatively you can also use the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wizards available under </w:t>
      </w:r>
      <w:r w:rsidRPr="000950FE">
        <w:rPr>
          <w:rFonts w:ascii="Arial" w:eastAsia="Times New Roman" w:hAnsi="Arial" w:cs="Arial"/>
          <w:i/>
          <w:iCs/>
          <w:color w:val="000000"/>
          <w:sz w:val="27"/>
          <w:szCs w:val="27"/>
        </w:rPr>
        <w:t>File</w:t>
      </w:r>
      <w:r w:rsidRPr="000950FE">
        <w:rPr>
          <w:rFonts w:ascii="Arial" w:eastAsia="Times New Roman" w:hAnsi="Arial" w:cs="Arial"/>
          <w:color w:val="000000"/>
          <w:sz w:val="27"/>
          <w:szCs w:val="27"/>
        </w:rPr>
        <w:t> → </w:t>
      </w:r>
      <w:proofErr w:type="gramStart"/>
      <w:r w:rsidRPr="000950FE">
        <w:rPr>
          <w:rFonts w:ascii="Arial" w:eastAsia="Times New Roman" w:hAnsi="Arial" w:cs="Arial"/>
          <w:i/>
          <w:iCs/>
          <w:color w:val="000000"/>
          <w:sz w:val="27"/>
          <w:szCs w:val="27"/>
        </w:rPr>
        <w:t>New</w:t>
      </w:r>
      <w:proofErr w:type="gramEnd"/>
      <w:r w:rsidRPr="000950FE">
        <w:rPr>
          <w:rFonts w:ascii="Arial" w:eastAsia="Times New Roman" w:hAnsi="Arial" w:cs="Arial"/>
          <w:i/>
          <w:iCs/>
          <w:color w:val="000000"/>
          <w:sz w:val="27"/>
          <w:szCs w:val="27"/>
        </w:rPr>
        <w:t> </w:t>
      </w:r>
      <w:r w:rsidRPr="000950FE">
        <w:rPr>
          <w:rFonts w:ascii="Arial" w:eastAsia="Times New Roman" w:hAnsi="Arial" w:cs="Arial"/>
          <w:color w:val="000000"/>
          <w:sz w:val="27"/>
          <w:szCs w:val="27"/>
        </w:rPr>
        <w:t>→ </w:t>
      </w:r>
      <w:r w:rsidRPr="000950FE">
        <w:rPr>
          <w:rFonts w:ascii="Arial" w:eastAsia="Times New Roman" w:hAnsi="Arial" w:cs="Arial"/>
          <w:i/>
          <w:iCs/>
          <w:color w:val="000000"/>
          <w:sz w:val="27"/>
          <w:szCs w:val="27"/>
        </w:rPr>
        <w:t>Other...</w:t>
      </w:r>
      <w:r w:rsidRPr="000950FE">
        <w:rPr>
          <w:rFonts w:ascii="Arial" w:eastAsia="Times New Roman" w:hAnsi="Arial" w:cs="Arial"/>
          <w:color w:val="000000"/>
          <w:sz w:val="27"/>
          <w:szCs w:val="27"/>
        </w:rPr>
        <w:t> → </w:t>
      </w:r>
      <w:r w:rsidRPr="000950FE">
        <w:rPr>
          <w:rFonts w:ascii="Arial" w:eastAsia="Times New Roman" w:hAnsi="Arial" w:cs="Arial"/>
          <w:i/>
          <w:iCs/>
          <w:color w:val="000000"/>
          <w:sz w:val="27"/>
          <w:szCs w:val="27"/>
        </w:rPr>
        <w:t>Java</w:t>
      </w:r>
      <w:r w:rsidRPr="000950FE">
        <w:rPr>
          <w:rFonts w:ascii="Arial" w:eastAsia="Times New Roman" w:hAnsi="Arial" w:cs="Arial"/>
          <w:color w:val="000000"/>
          <w:sz w:val="27"/>
          <w:szCs w:val="27"/>
        </w:rPr>
        <w:t>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color w:val="000000"/>
          <w:sz w:val="27"/>
          <w:szCs w:val="27"/>
        </w:rPr>
        <w:t>.</w:t>
      </w:r>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25" w:name="eclipse_runningjunittest"/>
      <w:bookmarkEnd w:id="25"/>
      <w:r w:rsidRPr="000950FE">
        <w:rPr>
          <w:rFonts w:ascii="Arial" w:eastAsia="Times New Roman" w:hAnsi="Arial" w:cs="Arial"/>
          <w:b/>
          <w:bCs/>
          <w:color w:val="333333"/>
          <w:sz w:val="30"/>
          <w:szCs w:val="30"/>
        </w:rPr>
        <w:t xml:space="preserve">3.2. Running </w:t>
      </w:r>
      <w:proofErr w:type="spellStart"/>
      <w:r w:rsidRPr="000950FE">
        <w:rPr>
          <w:rFonts w:ascii="Arial" w:eastAsia="Times New Roman" w:hAnsi="Arial" w:cs="Arial"/>
          <w:b/>
          <w:bCs/>
          <w:color w:val="333333"/>
          <w:sz w:val="30"/>
          <w:szCs w:val="30"/>
        </w:rPr>
        <w:t>JUnit</w:t>
      </w:r>
      <w:proofErr w:type="spellEnd"/>
      <w:r w:rsidRPr="000950FE">
        <w:rPr>
          <w:rFonts w:ascii="Arial" w:eastAsia="Times New Roman" w:hAnsi="Arial" w:cs="Arial"/>
          <w:b/>
          <w:bCs/>
          <w:color w:val="333333"/>
          <w:sz w:val="30"/>
          <w:szCs w:val="30"/>
        </w:rPr>
        <w:t xml:space="preserve"> tests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To run a test, select the class which contains the tests, right-click on it and select </w:t>
      </w:r>
      <w:r w:rsidRPr="000950FE">
        <w:rPr>
          <w:rFonts w:ascii="Arial" w:eastAsia="Times New Roman" w:hAnsi="Arial" w:cs="Arial"/>
          <w:i/>
          <w:iCs/>
          <w:color w:val="000000"/>
          <w:sz w:val="27"/>
          <w:szCs w:val="27"/>
        </w:rPr>
        <w:t>Run-as</w:t>
      </w:r>
      <w:r w:rsidRPr="000950FE">
        <w:rPr>
          <w:rFonts w:ascii="Arial" w:eastAsia="Times New Roman" w:hAnsi="Arial" w:cs="Arial"/>
          <w:color w:val="000000"/>
          <w:sz w:val="27"/>
          <w:szCs w:val="27"/>
        </w:rPr>
        <w:t> →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i/>
          <w:iCs/>
          <w:color w:val="000000"/>
          <w:sz w:val="27"/>
          <w:szCs w:val="27"/>
        </w:rPr>
        <w:t xml:space="preserve"> Test</w:t>
      </w:r>
      <w:r w:rsidRPr="000950FE">
        <w:rPr>
          <w:rFonts w:ascii="Arial" w:eastAsia="Times New Roman" w:hAnsi="Arial" w:cs="Arial"/>
          <w:color w:val="000000"/>
          <w:sz w:val="27"/>
          <w:szCs w:val="27"/>
        </w:rPr>
        <w:t xml:space="preserve">. This starts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and executes all test methods in this class.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Eclipse provides the </w:t>
      </w:r>
      <w:proofErr w:type="spellStart"/>
      <w:r w:rsidRPr="000950FE">
        <w:rPr>
          <w:rFonts w:ascii="Arial" w:eastAsia="Times New Roman" w:hAnsi="Arial" w:cs="Arial"/>
          <w:b/>
          <w:bCs/>
          <w:color w:val="000000"/>
          <w:sz w:val="27"/>
          <w:szCs w:val="27"/>
        </w:rPr>
        <w:t>Alt</w:t>
      </w:r>
      <w:r w:rsidRPr="000950FE">
        <w:rPr>
          <w:rFonts w:ascii="Arial" w:eastAsia="Times New Roman" w:hAnsi="Arial" w:cs="Arial"/>
          <w:color w:val="000000"/>
          <w:sz w:val="27"/>
          <w:szCs w:val="27"/>
        </w:rPr>
        <w:t>+</w:t>
      </w:r>
      <w:r w:rsidRPr="000950FE">
        <w:rPr>
          <w:rFonts w:ascii="Arial" w:eastAsia="Times New Roman" w:hAnsi="Arial" w:cs="Arial"/>
          <w:b/>
          <w:bCs/>
          <w:color w:val="000000"/>
          <w:sz w:val="27"/>
          <w:szCs w:val="27"/>
        </w:rPr>
        <w:t>Shift</w:t>
      </w:r>
      <w:r w:rsidRPr="000950FE">
        <w:rPr>
          <w:rFonts w:ascii="Arial" w:eastAsia="Times New Roman" w:hAnsi="Arial" w:cs="Arial"/>
          <w:color w:val="000000"/>
          <w:sz w:val="27"/>
          <w:szCs w:val="27"/>
        </w:rPr>
        <w:t>+</w:t>
      </w:r>
      <w:r w:rsidRPr="000950FE">
        <w:rPr>
          <w:rFonts w:ascii="Arial" w:eastAsia="Times New Roman" w:hAnsi="Arial" w:cs="Arial"/>
          <w:b/>
          <w:bCs/>
          <w:color w:val="000000"/>
          <w:sz w:val="27"/>
          <w:szCs w:val="27"/>
        </w:rPr>
        <w:t>X</w:t>
      </w:r>
      <w:proofErr w:type="spellEnd"/>
      <w:proofErr w:type="gramStart"/>
      <w:r w:rsidRPr="000950FE">
        <w:rPr>
          <w:rFonts w:ascii="Arial" w:eastAsia="Times New Roman" w:hAnsi="Arial" w:cs="Arial"/>
          <w:b/>
          <w:bCs/>
          <w:color w:val="000000"/>
          <w:sz w:val="27"/>
          <w:szCs w:val="27"/>
        </w:rPr>
        <w:t>,</w:t>
      </w:r>
      <w:r w:rsidRPr="000950FE">
        <w:rPr>
          <w:rFonts w:ascii="Arial" w:eastAsia="Times New Roman" w:hAnsi="Arial" w:cs="Arial"/>
          <w:color w:val="000000"/>
          <w:sz w:val="27"/>
          <w:szCs w:val="27"/>
        </w:rPr>
        <w:t> </w:t>
      </w:r>
      <w:r w:rsidRPr="000950FE">
        <w:rPr>
          <w:rFonts w:ascii="Arial" w:eastAsia="Times New Roman" w:hAnsi="Arial" w:cs="Arial"/>
          <w:b/>
          <w:bCs/>
          <w:color w:val="000000"/>
          <w:sz w:val="27"/>
          <w:szCs w:val="27"/>
        </w:rPr>
        <w:t>,T</w:t>
      </w:r>
      <w:proofErr w:type="gramEnd"/>
      <w:r w:rsidRPr="000950FE">
        <w:rPr>
          <w:rFonts w:ascii="Arial" w:eastAsia="Times New Roman" w:hAnsi="Arial" w:cs="Arial"/>
          <w:color w:val="000000"/>
          <w:sz w:val="27"/>
          <w:szCs w:val="27"/>
        </w:rPr>
        <w:t> shortcut to run the test in the selected class. If you position the cursor on one method name, this shortcut runs only the selected test method.</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 xml:space="preserve">To see the result of </w:t>
      </w:r>
      <w:proofErr w:type="gramStart"/>
      <w:r w:rsidRPr="000950FE">
        <w:rPr>
          <w:rFonts w:ascii="Arial" w:eastAsia="Times New Roman" w:hAnsi="Arial" w:cs="Arial"/>
          <w:color w:val="000000"/>
          <w:sz w:val="27"/>
          <w:szCs w:val="27"/>
        </w:rPr>
        <w:t>an</w:t>
      </w:r>
      <w:proofErr w:type="gramEnd"/>
      <w:r w:rsidRPr="000950FE">
        <w:rPr>
          <w:rFonts w:ascii="Arial" w:eastAsia="Times New Roman" w:hAnsi="Arial" w:cs="Arial"/>
          <w:color w:val="000000"/>
          <w:sz w:val="27"/>
          <w:szCs w:val="27"/>
        </w:rPr>
        <w:t xml:space="preserve">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test, Eclipse uses the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color w:val="000000"/>
          <w:sz w:val="27"/>
          <w:szCs w:val="27"/>
        </w:rPr>
        <w:t> </w:t>
      </w:r>
      <w:r w:rsidRPr="000950FE">
        <w:rPr>
          <w:rFonts w:ascii="Arial" w:eastAsia="Times New Roman" w:hAnsi="Arial" w:cs="Arial"/>
          <w:i/>
          <w:iCs/>
          <w:color w:val="000000"/>
          <w:sz w:val="27"/>
          <w:szCs w:val="27"/>
        </w:rPr>
        <w:t>view</w:t>
      </w:r>
      <w:r w:rsidRPr="000950FE">
        <w:rPr>
          <w:rFonts w:ascii="Arial" w:eastAsia="Times New Roman" w:hAnsi="Arial" w:cs="Arial"/>
          <w:color w:val="000000"/>
          <w:sz w:val="27"/>
          <w:szCs w:val="27"/>
        </w:rPr>
        <w:t> which shows the results of the tests. You can also select individual unit test in this </w:t>
      </w:r>
      <w:r w:rsidRPr="000950FE">
        <w:rPr>
          <w:rFonts w:ascii="Arial" w:eastAsia="Times New Roman" w:hAnsi="Arial" w:cs="Arial"/>
          <w:i/>
          <w:iCs/>
          <w:color w:val="000000"/>
          <w:sz w:val="27"/>
          <w:szCs w:val="27"/>
        </w:rPr>
        <w:t>view</w:t>
      </w:r>
      <w:r w:rsidRPr="000950FE">
        <w:rPr>
          <w:rFonts w:ascii="Arial" w:eastAsia="Times New Roman" w:hAnsi="Arial" w:cs="Arial"/>
          <w:color w:val="000000"/>
          <w:sz w:val="27"/>
          <w:szCs w:val="27"/>
        </w:rPr>
        <w:t>, right-click them and select </w:t>
      </w:r>
      <w:r w:rsidRPr="000950FE">
        <w:rPr>
          <w:rFonts w:ascii="Arial" w:eastAsia="Times New Roman" w:hAnsi="Arial" w:cs="Arial"/>
          <w:i/>
          <w:iCs/>
          <w:color w:val="000000"/>
          <w:sz w:val="27"/>
          <w:szCs w:val="27"/>
        </w:rPr>
        <w:t>Run</w:t>
      </w:r>
      <w:r w:rsidRPr="000950FE">
        <w:rPr>
          <w:rFonts w:ascii="Arial" w:eastAsia="Times New Roman" w:hAnsi="Arial" w:cs="Arial"/>
          <w:color w:val="000000"/>
          <w:sz w:val="27"/>
          <w:szCs w:val="27"/>
        </w:rPr>
        <w:t> to execute them again.</w:t>
      </w:r>
    </w:p>
    <w:p w:rsidR="000950FE" w:rsidRPr="000950FE" w:rsidRDefault="000950FE" w:rsidP="000950FE">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4217035" cy="5466080"/>
            <wp:effectExtent l="0" t="0" r="0" b="1270"/>
            <wp:docPr id="12" name="Picture 12"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nit vie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7035" cy="5466080"/>
                    </a:xfrm>
                    <a:prstGeom prst="rect">
                      <a:avLst/>
                    </a:prstGeom>
                    <a:noFill/>
                    <a:ln>
                      <a:noFill/>
                    </a:ln>
                  </pic:spPr>
                </pic:pic>
              </a:graphicData>
            </a:graphic>
          </wp:inline>
        </w:drawing>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By default this </w:t>
      </w:r>
      <w:r w:rsidRPr="000950FE">
        <w:rPr>
          <w:rFonts w:ascii="Arial" w:eastAsia="Times New Roman" w:hAnsi="Arial" w:cs="Arial"/>
          <w:i/>
          <w:iCs/>
          <w:color w:val="000000"/>
          <w:sz w:val="27"/>
          <w:szCs w:val="27"/>
        </w:rPr>
        <w:t>view</w:t>
      </w:r>
      <w:r w:rsidRPr="000950FE">
        <w:rPr>
          <w:rFonts w:ascii="Arial" w:eastAsia="Times New Roman" w:hAnsi="Arial" w:cs="Arial"/>
          <w:color w:val="000000"/>
          <w:sz w:val="27"/>
          <w:szCs w:val="27"/>
        </w:rPr>
        <w:t> shows all tests you can also configure, that it shows only failing tests.</w:t>
      </w:r>
    </w:p>
    <w:p w:rsidR="000950FE" w:rsidRPr="000950FE" w:rsidRDefault="000950FE" w:rsidP="000950FE">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4721860" cy="2927350"/>
            <wp:effectExtent l="0" t="0" r="2540" b="6350"/>
            <wp:docPr id="11" name="Picture 11"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nit vie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21860" cy="2927350"/>
                    </a:xfrm>
                    <a:prstGeom prst="rect">
                      <a:avLst/>
                    </a:prstGeom>
                    <a:noFill/>
                    <a:ln>
                      <a:noFill/>
                    </a:ln>
                  </pic:spPr>
                </pic:pic>
              </a:graphicData>
            </a:graphic>
          </wp:inline>
        </w:drawing>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You can also define that the </w:t>
      </w:r>
      <w:r w:rsidRPr="000950FE">
        <w:rPr>
          <w:rFonts w:ascii="Arial" w:eastAsia="Times New Roman" w:hAnsi="Arial" w:cs="Arial"/>
          <w:i/>
          <w:iCs/>
          <w:color w:val="000000"/>
          <w:sz w:val="27"/>
          <w:szCs w:val="27"/>
        </w:rPr>
        <w:t>view</w:t>
      </w:r>
      <w:r w:rsidRPr="000950FE">
        <w:rPr>
          <w:rFonts w:ascii="Arial" w:eastAsia="Times New Roman" w:hAnsi="Arial" w:cs="Arial"/>
          <w:color w:val="000000"/>
          <w:sz w:val="27"/>
          <w:szCs w:val="27"/>
        </w:rPr>
        <w:t> is only activated if you have a failing test.</w:t>
      </w:r>
    </w:p>
    <w:p w:rsidR="000950FE" w:rsidRPr="000950FE" w:rsidRDefault="000950FE" w:rsidP="000950FE">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7574280" cy="3050540"/>
            <wp:effectExtent l="0" t="0" r="7620" b="0"/>
            <wp:docPr id="10" name="Picture 10" descr="JUni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nit vie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574280" cy="3050540"/>
                    </a:xfrm>
                    <a:prstGeom prst="rect">
                      <a:avLst/>
                    </a:prstGeom>
                    <a:noFill/>
                    <a:ln>
                      <a:noFill/>
                    </a:ln>
                  </pic:spPr>
                </pic:pic>
              </a:graphicData>
            </a:graphic>
          </wp:inline>
        </w:drawing>
      </w:r>
    </w:p>
    <w:p w:rsidR="000950FE" w:rsidRPr="000950FE" w:rsidRDefault="000950FE" w:rsidP="000950FE">
      <w:pPr>
        <w:spacing w:after="0" w:line="327" w:lineRule="atLeast"/>
        <w:outlineLvl w:val="2"/>
        <w:rPr>
          <w:rFonts w:ascii="Arial" w:eastAsia="Times New Roman" w:hAnsi="Arial" w:cs="Arial"/>
          <w:b/>
          <w:bCs/>
          <w:color w:val="333333"/>
          <w:sz w:val="30"/>
          <w:szCs w:val="30"/>
        </w:rPr>
      </w:pPr>
      <w:r w:rsidRPr="000950FE">
        <w:rPr>
          <w:rFonts w:ascii="Arial" w:eastAsia="Times New Roman" w:hAnsi="Arial" w:cs="Arial"/>
          <w:b/>
          <w:bCs/>
          <w:color w:val="333333"/>
          <w:sz w:val="30"/>
          <w:szCs w:val="30"/>
        </w:rPr>
        <w:t>Note</w:t>
      </w:r>
    </w:p>
    <w:p w:rsidR="000950FE" w:rsidRPr="000950FE" w:rsidRDefault="000950FE" w:rsidP="000950FE">
      <w:pPr>
        <w:spacing w:after="240" w:line="327" w:lineRule="atLeast"/>
        <w:rPr>
          <w:rFonts w:ascii="Arial" w:eastAsia="Times New Roman" w:hAnsi="Arial" w:cs="Arial"/>
          <w:color w:val="000000"/>
          <w:sz w:val="27"/>
          <w:szCs w:val="27"/>
        </w:rPr>
      </w:pPr>
      <w:r w:rsidRPr="000950FE">
        <w:rPr>
          <w:rFonts w:ascii="Arial" w:eastAsia="Times New Roman" w:hAnsi="Arial" w:cs="Arial"/>
          <w:color w:val="000000"/>
          <w:sz w:val="27"/>
          <w:szCs w:val="27"/>
        </w:rPr>
        <w:t>Eclipse creates run configurations for tests. You can see and modify these via the </w:t>
      </w:r>
      <w:r w:rsidRPr="000950FE">
        <w:rPr>
          <w:rFonts w:ascii="Arial" w:eastAsia="Times New Roman" w:hAnsi="Arial" w:cs="Arial"/>
          <w:i/>
          <w:iCs/>
          <w:color w:val="000000"/>
          <w:sz w:val="27"/>
          <w:szCs w:val="27"/>
        </w:rPr>
        <w:t>Run</w:t>
      </w:r>
      <w:r w:rsidRPr="000950FE">
        <w:rPr>
          <w:rFonts w:ascii="Arial" w:eastAsia="Times New Roman" w:hAnsi="Arial" w:cs="Arial"/>
          <w:color w:val="000000"/>
          <w:sz w:val="27"/>
          <w:szCs w:val="27"/>
        </w:rPr>
        <w:t> → </w:t>
      </w:r>
      <w:r w:rsidRPr="000950FE">
        <w:rPr>
          <w:rFonts w:ascii="Arial" w:eastAsia="Times New Roman" w:hAnsi="Arial" w:cs="Arial"/>
          <w:i/>
          <w:iCs/>
          <w:color w:val="000000"/>
          <w:sz w:val="27"/>
          <w:szCs w:val="27"/>
        </w:rPr>
        <w:t>Run Configurations...</w:t>
      </w:r>
      <w:r w:rsidRPr="000950FE">
        <w:rPr>
          <w:rFonts w:ascii="Arial" w:eastAsia="Times New Roman" w:hAnsi="Arial" w:cs="Arial"/>
          <w:color w:val="000000"/>
          <w:sz w:val="27"/>
          <w:szCs w:val="27"/>
        </w:rPr>
        <w:t> menu.</w:t>
      </w:r>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26" w:name="usingjunit_staticimports"/>
      <w:bookmarkEnd w:id="26"/>
      <w:r w:rsidRPr="000950FE">
        <w:rPr>
          <w:rFonts w:ascii="Arial" w:eastAsia="Times New Roman" w:hAnsi="Arial" w:cs="Arial"/>
          <w:b/>
          <w:bCs/>
          <w:color w:val="333333"/>
          <w:sz w:val="30"/>
          <w:szCs w:val="30"/>
        </w:rPr>
        <w:t>3.3. </w:t>
      </w:r>
      <w:proofErr w:type="spellStart"/>
      <w:r w:rsidRPr="000950FE">
        <w:rPr>
          <w:rFonts w:ascii="Arial" w:eastAsia="Times New Roman" w:hAnsi="Arial" w:cs="Arial"/>
          <w:b/>
          <w:bCs/>
          <w:color w:val="333333"/>
          <w:sz w:val="30"/>
          <w:szCs w:val="30"/>
        </w:rPr>
        <w:t>JUnit</w:t>
      </w:r>
      <w:proofErr w:type="spellEnd"/>
      <w:r w:rsidRPr="000950FE">
        <w:rPr>
          <w:rFonts w:ascii="Arial" w:eastAsia="Times New Roman" w:hAnsi="Arial" w:cs="Arial"/>
          <w:b/>
          <w:bCs/>
          <w:color w:val="333333"/>
          <w:sz w:val="30"/>
          <w:szCs w:val="30"/>
        </w:rPr>
        <w:t xml:space="preserve"> static imports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bookmarkStart w:id="27" w:name="d268326e545"/>
      <w:bookmarkEnd w:id="27"/>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uses static methods and Eclipse cannot always create the corresponding </w:t>
      </w:r>
      <w:r w:rsidRPr="000950FE">
        <w:rPr>
          <w:rFonts w:ascii="Courier New" w:eastAsia="Times New Roman" w:hAnsi="Courier New" w:cs="Courier New"/>
          <w:color w:val="000000"/>
          <w:sz w:val="23"/>
          <w:szCs w:val="23"/>
        </w:rPr>
        <w:t xml:space="preserve">static </w:t>
      </w:r>
      <w:proofErr w:type="spellStart"/>
      <w:r w:rsidRPr="000950FE">
        <w:rPr>
          <w:rFonts w:ascii="Courier New" w:eastAsia="Times New Roman" w:hAnsi="Courier New" w:cs="Courier New"/>
          <w:color w:val="000000"/>
          <w:sz w:val="23"/>
          <w:szCs w:val="23"/>
        </w:rPr>
        <w:t>import</w:t>
      </w:r>
      <w:r w:rsidRPr="000950FE">
        <w:rPr>
          <w:rFonts w:ascii="Arial" w:eastAsia="Times New Roman" w:hAnsi="Arial" w:cs="Arial"/>
          <w:color w:val="000000"/>
          <w:sz w:val="27"/>
          <w:szCs w:val="27"/>
        </w:rPr>
        <w:t>statements</w:t>
      </w:r>
      <w:proofErr w:type="spellEnd"/>
      <w:r w:rsidRPr="000950FE">
        <w:rPr>
          <w:rFonts w:ascii="Arial" w:eastAsia="Times New Roman" w:hAnsi="Arial" w:cs="Arial"/>
          <w:color w:val="000000"/>
          <w:sz w:val="27"/>
          <w:szCs w:val="27"/>
        </w:rPr>
        <w:t xml:space="preserve"> automatically.</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lastRenderedPageBreak/>
        <w:t xml:space="preserve">You can make the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test methods available via the </w:t>
      </w:r>
      <w:r w:rsidRPr="000950FE">
        <w:rPr>
          <w:rFonts w:ascii="Arial" w:eastAsia="Times New Roman" w:hAnsi="Arial" w:cs="Arial"/>
          <w:i/>
          <w:iCs/>
          <w:color w:val="000000"/>
          <w:sz w:val="27"/>
          <w:szCs w:val="27"/>
        </w:rPr>
        <w:t>Content Assists</w:t>
      </w:r>
      <w:r w:rsidRPr="000950FE">
        <w:rPr>
          <w:rFonts w:ascii="Arial" w:eastAsia="Times New Roman" w:hAnsi="Arial" w:cs="Arial"/>
          <w:color w:val="000000"/>
          <w:sz w:val="27"/>
          <w:szCs w:val="27"/>
        </w:rPr>
        <w:t>. </w:t>
      </w:r>
      <w:r w:rsidRPr="000950FE">
        <w:rPr>
          <w:rFonts w:ascii="Arial" w:eastAsia="Times New Roman" w:hAnsi="Arial" w:cs="Arial"/>
          <w:i/>
          <w:iCs/>
          <w:color w:val="000000"/>
          <w:sz w:val="27"/>
          <w:szCs w:val="27"/>
        </w:rPr>
        <w:t>Content Assists</w:t>
      </w:r>
      <w:r w:rsidRPr="000950FE">
        <w:rPr>
          <w:rFonts w:ascii="Arial" w:eastAsia="Times New Roman" w:hAnsi="Arial" w:cs="Arial"/>
          <w:color w:val="000000"/>
          <w:sz w:val="27"/>
          <w:szCs w:val="27"/>
        </w:rPr>
        <w:t xml:space="preserve"> is </w:t>
      </w:r>
      <w:proofErr w:type="gramStart"/>
      <w:r w:rsidRPr="000950FE">
        <w:rPr>
          <w:rFonts w:ascii="Arial" w:eastAsia="Times New Roman" w:hAnsi="Arial" w:cs="Arial"/>
          <w:color w:val="000000"/>
          <w:sz w:val="27"/>
          <w:szCs w:val="27"/>
        </w:rPr>
        <w:t>a functionality</w:t>
      </w:r>
      <w:proofErr w:type="gramEnd"/>
      <w:r w:rsidRPr="000950FE">
        <w:rPr>
          <w:rFonts w:ascii="Arial" w:eastAsia="Times New Roman" w:hAnsi="Arial" w:cs="Arial"/>
          <w:color w:val="000000"/>
          <w:sz w:val="27"/>
          <w:szCs w:val="27"/>
        </w:rPr>
        <w:t xml:space="preserve"> in Eclipse which allows the developer to get context sensitive code completion in an editor upon user request.</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Open the Preferences via </w:t>
      </w:r>
      <w:r w:rsidRPr="000950FE">
        <w:rPr>
          <w:rFonts w:ascii="Arial" w:eastAsia="Times New Roman" w:hAnsi="Arial" w:cs="Arial"/>
          <w:i/>
          <w:iCs/>
          <w:color w:val="000000"/>
          <w:sz w:val="27"/>
          <w:szCs w:val="27"/>
        </w:rPr>
        <w:t>Window</w:t>
      </w:r>
      <w:r w:rsidRPr="000950FE">
        <w:rPr>
          <w:rFonts w:ascii="Arial" w:eastAsia="Times New Roman" w:hAnsi="Arial" w:cs="Arial"/>
          <w:color w:val="000000"/>
          <w:sz w:val="27"/>
          <w:szCs w:val="27"/>
        </w:rPr>
        <w:t> → </w:t>
      </w:r>
      <w:r w:rsidRPr="000950FE">
        <w:rPr>
          <w:rFonts w:ascii="Arial" w:eastAsia="Times New Roman" w:hAnsi="Arial" w:cs="Arial"/>
          <w:i/>
          <w:iCs/>
          <w:color w:val="000000"/>
          <w:sz w:val="27"/>
          <w:szCs w:val="27"/>
        </w:rPr>
        <w:t>Preferences</w:t>
      </w:r>
      <w:r w:rsidRPr="000950FE">
        <w:rPr>
          <w:rFonts w:ascii="Arial" w:eastAsia="Times New Roman" w:hAnsi="Arial" w:cs="Arial"/>
          <w:color w:val="000000"/>
          <w:sz w:val="27"/>
          <w:szCs w:val="27"/>
        </w:rPr>
        <w:t> and select </w:t>
      </w:r>
      <w:r w:rsidRPr="000950FE">
        <w:rPr>
          <w:rFonts w:ascii="Arial" w:eastAsia="Times New Roman" w:hAnsi="Arial" w:cs="Arial"/>
          <w:i/>
          <w:iCs/>
          <w:color w:val="000000"/>
          <w:sz w:val="27"/>
          <w:szCs w:val="27"/>
        </w:rPr>
        <w:t>Java</w:t>
      </w:r>
      <w:r w:rsidRPr="000950FE">
        <w:rPr>
          <w:rFonts w:ascii="Arial" w:eastAsia="Times New Roman" w:hAnsi="Arial" w:cs="Arial"/>
          <w:color w:val="000000"/>
          <w:sz w:val="27"/>
          <w:szCs w:val="27"/>
        </w:rPr>
        <w:t> → </w:t>
      </w:r>
      <w:r w:rsidRPr="000950FE">
        <w:rPr>
          <w:rFonts w:ascii="Arial" w:eastAsia="Times New Roman" w:hAnsi="Arial" w:cs="Arial"/>
          <w:i/>
          <w:iCs/>
          <w:color w:val="000000"/>
          <w:sz w:val="27"/>
          <w:szCs w:val="27"/>
        </w:rPr>
        <w:t>Editor</w:t>
      </w:r>
      <w:r w:rsidRPr="000950FE">
        <w:rPr>
          <w:rFonts w:ascii="Arial" w:eastAsia="Times New Roman" w:hAnsi="Arial" w:cs="Arial"/>
          <w:color w:val="000000"/>
          <w:sz w:val="27"/>
          <w:szCs w:val="27"/>
        </w:rPr>
        <w:t> → </w:t>
      </w:r>
      <w:r w:rsidRPr="000950FE">
        <w:rPr>
          <w:rFonts w:ascii="Arial" w:eastAsia="Times New Roman" w:hAnsi="Arial" w:cs="Arial"/>
          <w:i/>
          <w:iCs/>
          <w:color w:val="000000"/>
          <w:sz w:val="27"/>
          <w:szCs w:val="27"/>
        </w:rPr>
        <w:t>Content Assist</w:t>
      </w:r>
      <w:r w:rsidRPr="000950FE">
        <w:rPr>
          <w:rFonts w:ascii="Arial" w:eastAsia="Times New Roman" w:hAnsi="Arial" w:cs="Arial"/>
          <w:color w:val="000000"/>
          <w:sz w:val="27"/>
          <w:szCs w:val="27"/>
        </w:rPr>
        <w:t> →</w:t>
      </w:r>
      <w:r w:rsidRPr="000950FE">
        <w:rPr>
          <w:rFonts w:ascii="Arial" w:eastAsia="Times New Roman" w:hAnsi="Arial" w:cs="Arial"/>
          <w:i/>
          <w:iCs/>
          <w:color w:val="000000"/>
          <w:sz w:val="27"/>
          <w:szCs w:val="27"/>
        </w:rPr>
        <w:t>Favorites</w:t>
      </w:r>
      <w:r w:rsidRPr="000950FE">
        <w:rPr>
          <w:rFonts w:ascii="Arial" w:eastAsia="Times New Roman" w:hAnsi="Arial" w:cs="Arial"/>
          <w:color w:val="000000"/>
          <w:sz w:val="27"/>
          <w:szCs w:val="27"/>
        </w:rPr>
        <w:t>.</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Use the new </w:t>
      </w:r>
      <w:proofErr w:type="spellStart"/>
      <w:r w:rsidRPr="000950FE">
        <w:rPr>
          <w:rFonts w:ascii="Arial" w:eastAsia="Times New Roman" w:hAnsi="Arial" w:cs="Arial"/>
          <w:i/>
          <w:iCs/>
          <w:color w:val="000000"/>
          <w:sz w:val="27"/>
          <w:szCs w:val="27"/>
        </w:rPr>
        <w:t>New</w:t>
      </w:r>
      <w:proofErr w:type="spellEnd"/>
      <w:r w:rsidRPr="000950FE">
        <w:rPr>
          <w:rFonts w:ascii="Arial" w:eastAsia="Times New Roman" w:hAnsi="Arial" w:cs="Arial"/>
          <w:i/>
          <w:iCs/>
          <w:color w:val="000000"/>
          <w:sz w:val="27"/>
          <w:szCs w:val="27"/>
        </w:rPr>
        <w:t xml:space="preserve"> Type</w:t>
      </w:r>
      <w:r w:rsidRPr="000950FE">
        <w:rPr>
          <w:rFonts w:ascii="Arial" w:eastAsia="Times New Roman" w:hAnsi="Arial" w:cs="Arial"/>
          <w:color w:val="000000"/>
          <w:sz w:val="27"/>
          <w:szCs w:val="27"/>
        </w:rPr>
        <w:t> button to add the </w:t>
      </w:r>
      <w:proofErr w:type="spellStart"/>
      <w:r w:rsidRPr="000950FE">
        <w:rPr>
          <w:rFonts w:ascii="Courier New" w:eastAsia="Times New Roman" w:hAnsi="Courier New" w:cs="Courier New"/>
          <w:color w:val="000000"/>
          <w:sz w:val="23"/>
          <w:szCs w:val="23"/>
        </w:rPr>
        <w:t>org.junit.Assert</w:t>
      </w:r>
      <w:proofErr w:type="spellEnd"/>
      <w:r w:rsidRPr="000950FE">
        <w:rPr>
          <w:rFonts w:ascii="Arial" w:eastAsia="Times New Roman" w:hAnsi="Arial" w:cs="Arial"/>
          <w:color w:val="000000"/>
          <w:sz w:val="27"/>
          <w:szCs w:val="27"/>
        </w:rPr>
        <w:t xml:space="preserve"> type. This makes for example </w:t>
      </w:r>
      <w:proofErr w:type="spellStart"/>
      <w:r w:rsidRPr="000950FE">
        <w:rPr>
          <w:rFonts w:ascii="Arial" w:eastAsia="Times New Roman" w:hAnsi="Arial" w:cs="Arial"/>
          <w:color w:val="000000"/>
          <w:sz w:val="27"/>
          <w:szCs w:val="27"/>
        </w:rPr>
        <w:t>the</w:t>
      </w:r>
      <w:r w:rsidRPr="000950FE">
        <w:rPr>
          <w:rFonts w:ascii="Courier New" w:eastAsia="Times New Roman" w:hAnsi="Courier New" w:cs="Courier New"/>
          <w:color w:val="000000"/>
          <w:sz w:val="23"/>
          <w:szCs w:val="23"/>
        </w:rPr>
        <w:t>assertTrue</w:t>
      </w:r>
      <w:proofErr w:type="spellEnd"/>
      <w:r w:rsidRPr="000950FE">
        <w:rPr>
          <w:rFonts w:ascii="Arial" w:eastAsia="Times New Roman" w:hAnsi="Arial" w:cs="Arial"/>
          <w:color w:val="000000"/>
          <w:sz w:val="27"/>
          <w:szCs w:val="27"/>
        </w:rPr>
        <w:t>, </w:t>
      </w:r>
      <w:proofErr w:type="spellStart"/>
      <w:r w:rsidRPr="000950FE">
        <w:rPr>
          <w:rFonts w:ascii="Courier New" w:eastAsia="Times New Roman" w:hAnsi="Courier New" w:cs="Courier New"/>
          <w:color w:val="000000"/>
          <w:sz w:val="23"/>
          <w:szCs w:val="23"/>
        </w:rPr>
        <w:t>assertFalse</w:t>
      </w:r>
      <w:proofErr w:type="spellEnd"/>
      <w:r w:rsidRPr="000950FE">
        <w:rPr>
          <w:rFonts w:ascii="Arial" w:eastAsia="Times New Roman" w:hAnsi="Arial" w:cs="Arial"/>
          <w:color w:val="000000"/>
          <w:sz w:val="27"/>
          <w:szCs w:val="27"/>
        </w:rPr>
        <w:t> and </w:t>
      </w:r>
      <w:proofErr w:type="spellStart"/>
      <w:r w:rsidRPr="000950FE">
        <w:rPr>
          <w:rFonts w:ascii="Courier New" w:eastAsia="Times New Roman" w:hAnsi="Courier New" w:cs="Courier New"/>
          <w:color w:val="000000"/>
          <w:sz w:val="23"/>
          <w:szCs w:val="23"/>
        </w:rPr>
        <w:t>assertEquals</w:t>
      </w:r>
      <w:proofErr w:type="spellEnd"/>
      <w:r w:rsidRPr="000950FE">
        <w:rPr>
          <w:rFonts w:ascii="Arial" w:eastAsia="Times New Roman" w:hAnsi="Arial" w:cs="Arial"/>
          <w:color w:val="000000"/>
          <w:sz w:val="27"/>
          <w:szCs w:val="27"/>
        </w:rPr>
        <w:t> methods directly available in the </w:t>
      </w:r>
      <w:r w:rsidRPr="000950FE">
        <w:rPr>
          <w:rFonts w:ascii="Arial" w:eastAsia="Times New Roman" w:hAnsi="Arial" w:cs="Arial"/>
          <w:i/>
          <w:iCs/>
          <w:color w:val="000000"/>
          <w:sz w:val="27"/>
          <w:szCs w:val="27"/>
        </w:rPr>
        <w:t>Content Assists</w:t>
      </w:r>
      <w:r w:rsidRPr="000950FE">
        <w:rPr>
          <w:rFonts w:ascii="Arial" w:eastAsia="Times New Roman" w:hAnsi="Arial" w:cs="Arial"/>
          <w:color w:val="000000"/>
          <w:sz w:val="27"/>
          <w:szCs w:val="27"/>
        </w:rPr>
        <w:t>.</w:t>
      </w:r>
    </w:p>
    <w:p w:rsidR="000950FE" w:rsidRPr="000950FE" w:rsidRDefault="000950FE" w:rsidP="000950FE">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6776085" cy="5643245"/>
            <wp:effectExtent l="0" t="0" r="5715" b="0"/>
            <wp:docPr id="9" name="Picture 9" descr="Adding static imports to the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ng static imports to the preferenc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76085" cy="5643245"/>
                    </a:xfrm>
                    <a:prstGeom prst="rect">
                      <a:avLst/>
                    </a:prstGeom>
                    <a:noFill/>
                    <a:ln>
                      <a:noFill/>
                    </a:ln>
                  </pic:spPr>
                </pic:pic>
              </a:graphicData>
            </a:graphic>
          </wp:inline>
        </w:drawing>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You can now use </w:t>
      </w:r>
      <w:r w:rsidRPr="000950FE">
        <w:rPr>
          <w:rFonts w:ascii="Arial" w:eastAsia="Times New Roman" w:hAnsi="Arial" w:cs="Arial"/>
          <w:i/>
          <w:iCs/>
          <w:color w:val="000000"/>
          <w:sz w:val="27"/>
          <w:szCs w:val="27"/>
        </w:rPr>
        <w:t>Content Assists</w:t>
      </w:r>
      <w:r w:rsidRPr="000950FE">
        <w:rPr>
          <w:rFonts w:ascii="Arial" w:eastAsia="Times New Roman" w:hAnsi="Arial" w:cs="Arial"/>
          <w:color w:val="000000"/>
          <w:sz w:val="27"/>
          <w:szCs w:val="27"/>
        </w:rPr>
        <w:t> (shortcut: </w:t>
      </w:r>
      <w:proofErr w:type="spellStart"/>
      <w:r w:rsidRPr="000950FE">
        <w:rPr>
          <w:rFonts w:ascii="Arial" w:eastAsia="Times New Roman" w:hAnsi="Arial" w:cs="Arial"/>
          <w:b/>
          <w:bCs/>
          <w:color w:val="000000"/>
          <w:sz w:val="27"/>
          <w:szCs w:val="27"/>
        </w:rPr>
        <w:t>Ctrl</w:t>
      </w:r>
      <w:r w:rsidRPr="000950FE">
        <w:rPr>
          <w:rFonts w:ascii="Arial" w:eastAsia="Times New Roman" w:hAnsi="Arial" w:cs="Arial"/>
          <w:color w:val="000000"/>
          <w:sz w:val="27"/>
          <w:szCs w:val="27"/>
        </w:rPr>
        <w:t>+</w:t>
      </w:r>
      <w:r w:rsidRPr="000950FE">
        <w:rPr>
          <w:rFonts w:ascii="Arial" w:eastAsia="Times New Roman" w:hAnsi="Arial" w:cs="Arial"/>
          <w:b/>
          <w:bCs/>
          <w:color w:val="000000"/>
          <w:sz w:val="27"/>
          <w:szCs w:val="27"/>
        </w:rPr>
        <w:t>Space</w:t>
      </w:r>
      <w:proofErr w:type="spellEnd"/>
      <w:r w:rsidRPr="000950FE">
        <w:rPr>
          <w:rFonts w:ascii="Arial" w:eastAsia="Times New Roman" w:hAnsi="Arial" w:cs="Arial"/>
          <w:color w:val="000000"/>
          <w:sz w:val="27"/>
          <w:szCs w:val="27"/>
        </w:rPr>
        <w:t>) to add the method and the import.</w:t>
      </w:r>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28" w:name="usingjunit_testsuites"/>
      <w:bookmarkEnd w:id="28"/>
      <w:r w:rsidRPr="000950FE">
        <w:rPr>
          <w:rFonts w:ascii="Arial" w:eastAsia="Times New Roman" w:hAnsi="Arial" w:cs="Arial"/>
          <w:b/>
          <w:bCs/>
          <w:color w:val="333333"/>
          <w:sz w:val="30"/>
          <w:szCs w:val="30"/>
        </w:rPr>
        <w:t>3.4. Wizard for creating test suites</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r w:rsidRPr="000950FE">
        <w:rPr>
          <w:rFonts w:ascii="Arial" w:eastAsia="Times New Roman" w:hAnsi="Arial" w:cs="Arial"/>
          <w:color w:val="000000"/>
          <w:sz w:val="27"/>
          <w:szCs w:val="27"/>
        </w:rPr>
        <w:t>To create a test suite in Eclipse you select the test classes which should be included into this in the </w:t>
      </w:r>
      <w:r w:rsidRPr="000950FE">
        <w:rPr>
          <w:rFonts w:ascii="Arial" w:eastAsia="Times New Roman" w:hAnsi="Arial" w:cs="Arial"/>
          <w:i/>
          <w:iCs/>
          <w:color w:val="000000"/>
          <w:sz w:val="27"/>
          <w:szCs w:val="27"/>
        </w:rPr>
        <w:t>Package Explorer</w:t>
      </w:r>
      <w:r w:rsidRPr="000950FE">
        <w:rPr>
          <w:rFonts w:ascii="Arial" w:eastAsia="Times New Roman" w:hAnsi="Arial" w:cs="Arial"/>
          <w:color w:val="000000"/>
          <w:sz w:val="27"/>
          <w:szCs w:val="27"/>
        </w:rPr>
        <w:t> </w:t>
      </w:r>
      <w:r w:rsidRPr="000950FE">
        <w:rPr>
          <w:rFonts w:ascii="Arial" w:eastAsia="Times New Roman" w:hAnsi="Arial" w:cs="Arial"/>
          <w:i/>
          <w:iCs/>
          <w:color w:val="000000"/>
          <w:sz w:val="27"/>
          <w:szCs w:val="27"/>
        </w:rPr>
        <w:t>view</w:t>
      </w:r>
      <w:r w:rsidRPr="000950FE">
        <w:rPr>
          <w:rFonts w:ascii="Arial" w:eastAsia="Times New Roman" w:hAnsi="Arial" w:cs="Arial"/>
          <w:color w:val="000000"/>
          <w:sz w:val="27"/>
          <w:szCs w:val="27"/>
        </w:rPr>
        <w:t>, right-click on them and select </w:t>
      </w:r>
      <w:proofErr w:type="gramStart"/>
      <w:r w:rsidRPr="000950FE">
        <w:rPr>
          <w:rFonts w:ascii="Arial" w:eastAsia="Times New Roman" w:hAnsi="Arial" w:cs="Arial"/>
          <w:i/>
          <w:iCs/>
          <w:color w:val="000000"/>
          <w:sz w:val="27"/>
          <w:szCs w:val="27"/>
        </w:rPr>
        <w:t>New</w:t>
      </w:r>
      <w:proofErr w:type="gramEnd"/>
      <w:r w:rsidRPr="000950FE">
        <w:rPr>
          <w:rFonts w:ascii="Arial" w:eastAsia="Times New Roman" w:hAnsi="Arial" w:cs="Arial"/>
          <w:i/>
          <w:iCs/>
          <w:color w:val="000000"/>
          <w:sz w:val="27"/>
          <w:szCs w:val="27"/>
        </w:rPr>
        <w:t> </w:t>
      </w:r>
      <w:r w:rsidRPr="000950FE">
        <w:rPr>
          <w:rFonts w:ascii="Arial" w:eastAsia="Times New Roman" w:hAnsi="Arial" w:cs="Arial"/>
          <w:color w:val="000000"/>
          <w:sz w:val="27"/>
          <w:szCs w:val="27"/>
        </w:rPr>
        <w:t>→ </w:t>
      </w:r>
      <w:r w:rsidRPr="000950FE">
        <w:rPr>
          <w:rFonts w:ascii="Arial" w:eastAsia="Times New Roman" w:hAnsi="Arial" w:cs="Arial"/>
          <w:i/>
          <w:iCs/>
          <w:color w:val="000000"/>
          <w:sz w:val="27"/>
          <w:szCs w:val="27"/>
        </w:rPr>
        <w:t>Other...</w:t>
      </w:r>
      <w:r w:rsidRPr="000950FE">
        <w:rPr>
          <w:rFonts w:ascii="Arial" w:eastAsia="Times New Roman" w:hAnsi="Arial" w:cs="Arial"/>
          <w:color w:val="000000"/>
          <w:sz w:val="27"/>
          <w:szCs w:val="27"/>
        </w:rPr>
        <w:t> →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color w:val="000000"/>
          <w:sz w:val="27"/>
          <w:szCs w:val="27"/>
        </w:rPr>
        <w:t> →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i/>
          <w:iCs/>
          <w:color w:val="000000"/>
          <w:sz w:val="27"/>
          <w:szCs w:val="27"/>
        </w:rPr>
        <w:t xml:space="preserve"> Test Suite</w:t>
      </w:r>
      <w:r w:rsidRPr="000950FE">
        <w:rPr>
          <w:rFonts w:ascii="Arial" w:eastAsia="Times New Roman" w:hAnsi="Arial" w:cs="Arial"/>
          <w:color w:val="000000"/>
          <w:sz w:val="27"/>
          <w:szCs w:val="27"/>
        </w:rPr>
        <w:t>.</w:t>
      </w:r>
    </w:p>
    <w:p w:rsidR="000950FE" w:rsidRPr="000950FE" w:rsidRDefault="000950FE" w:rsidP="000950FE">
      <w:pPr>
        <w:spacing w:after="0" w:line="327"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834380" cy="4865370"/>
            <wp:effectExtent l="0" t="0" r="0" b="0"/>
            <wp:docPr id="8" name="Picture 8" descr="Create a test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a test sui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34380" cy="4865370"/>
                    </a:xfrm>
                    <a:prstGeom prst="rect">
                      <a:avLst/>
                    </a:prstGeom>
                    <a:noFill/>
                    <a:ln>
                      <a:noFill/>
                    </a:ln>
                  </pic:spPr>
                </pic:pic>
              </a:graphicData>
            </a:graphic>
          </wp:inline>
        </w:drawing>
      </w:r>
    </w:p>
    <w:p w:rsidR="000950FE" w:rsidRPr="000950FE" w:rsidRDefault="000950FE" w:rsidP="000950FE">
      <w:pPr>
        <w:spacing w:after="0" w:line="327" w:lineRule="atLeast"/>
        <w:outlineLvl w:val="2"/>
        <w:rPr>
          <w:rFonts w:ascii="Arial" w:eastAsia="Times New Roman" w:hAnsi="Arial" w:cs="Arial"/>
          <w:b/>
          <w:bCs/>
          <w:color w:val="333333"/>
          <w:sz w:val="30"/>
          <w:szCs w:val="30"/>
        </w:rPr>
      </w:pPr>
      <w:bookmarkStart w:id="29" w:name="usingjunit_execption"/>
      <w:bookmarkEnd w:id="29"/>
      <w:r w:rsidRPr="000950FE">
        <w:rPr>
          <w:rFonts w:ascii="Arial" w:eastAsia="Times New Roman" w:hAnsi="Arial" w:cs="Arial"/>
          <w:b/>
          <w:bCs/>
          <w:color w:val="333333"/>
          <w:sz w:val="30"/>
          <w:szCs w:val="30"/>
        </w:rPr>
        <w:t>3.5. Testing exception</w:t>
      </w:r>
    </w:p>
    <w:p w:rsidR="000950FE" w:rsidRPr="000950FE" w:rsidRDefault="000950FE" w:rsidP="000950FE">
      <w:pPr>
        <w:spacing w:before="100" w:beforeAutospacing="1" w:after="100" w:afterAutospacing="1" w:line="327" w:lineRule="atLeast"/>
        <w:ind w:left="150" w:right="150"/>
        <w:rPr>
          <w:rFonts w:ascii="Arial" w:eastAsia="Times New Roman" w:hAnsi="Arial" w:cs="Arial"/>
          <w:color w:val="000000"/>
          <w:sz w:val="27"/>
          <w:szCs w:val="27"/>
        </w:rPr>
      </w:pPr>
      <w:bookmarkStart w:id="30" w:name="d268326e655"/>
      <w:bookmarkEnd w:id="30"/>
      <w:r w:rsidRPr="000950FE">
        <w:rPr>
          <w:rFonts w:ascii="Arial" w:eastAsia="Times New Roman" w:hAnsi="Arial" w:cs="Arial"/>
          <w:color w:val="000000"/>
          <w:sz w:val="27"/>
          <w:szCs w:val="27"/>
        </w:rPr>
        <w:t>The </w:t>
      </w:r>
      <w:r w:rsidRPr="000950FE">
        <w:rPr>
          <w:rFonts w:ascii="Courier New" w:eastAsia="Times New Roman" w:hAnsi="Courier New" w:cs="Courier New"/>
          <w:color w:val="000000"/>
          <w:sz w:val="23"/>
          <w:szCs w:val="23"/>
        </w:rPr>
        <w:t xml:space="preserve">@Test (expected = </w:t>
      </w:r>
      <w:proofErr w:type="spellStart"/>
      <w:r w:rsidRPr="000950FE">
        <w:rPr>
          <w:rFonts w:ascii="Courier New" w:eastAsia="Times New Roman" w:hAnsi="Courier New" w:cs="Courier New"/>
          <w:color w:val="000000"/>
          <w:sz w:val="23"/>
          <w:szCs w:val="23"/>
        </w:rPr>
        <w:t>Exception.class</w:t>
      </w:r>
      <w:proofErr w:type="spellEnd"/>
      <w:r w:rsidRPr="000950FE">
        <w:rPr>
          <w:rFonts w:ascii="Courier New" w:eastAsia="Times New Roman" w:hAnsi="Courier New" w:cs="Courier New"/>
          <w:color w:val="000000"/>
          <w:sz w:val="23"/>
          <w:szCs w:val="23"/>
        </w:rPr>
        <w:t>)</w:t>
      </w:r>
      <w:r w:rsidRPr="000950FE">
        <w:rPr>
          <w:rFonts w:ascii="Arial" w:eastAsia="Times New Roman" w:hAnsi="Arial" w:cs="Arial"/>
          <w:color w:val="000000"/>
          <w:sz w:val="27"/>
          <w:szCs w:val="27"/>
        </w:rPr>
        <w:t> annotation is limited as it can only test for one exception. To test exceptions you can use the following test pattern.</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proofErr w:type="gramStart"/>
      <w:r w:rsidRPr="000950FE">
        <w:rPr>
          <w:rFonts w:ascii="Lucida Console" w:eastAsia="Times New Roman" w:hAnsi="Lucida Console" w:cs="Courier New"/>
          <w:b/>
          <w:bCs/>
          <w:color w:val="7F0055"/>
          <w:sz w:val="19"/>
          <w:szCs w:val="19"/>
        </w:rPr>
        <w:t>try</w:t>
      </w:r>
      <w:proofErr w:type="gramEnd"/>
      <w:r w:rsidRPr="000950FE">
        <w:rPr>
          <w:rFonts w:ascii="Lucida Console" w:eastAsia="Times New Roman" w:hAnsi="Lucida Console" w:cs="Courier New"/>
          <w:color w:val="000000"/>
          <w:sz w:val="19"/>
          <w:szCs w:val="19"/>
        </w:rPr>
        <w:t xml:space="preserve">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mustThrowException</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00"/>
          <w:sz w:val="19"/>
          <w:szCs w:val="19"/>
        </w:rPr>
        <w:t xml:space="preserve">);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color w:val="000000"/>
          <w:sz w:val="19"/>
          <w:szCs w:val="19"/>
        </w:rPr>
        <w:t>fail(</w:t>
      </w:r>
      <w:proofErr w:type="gramEnd"/>
      <w:r w:rsidRPr="000950FE">
        <w:rPr>
          <w:rFonts w:ascii="Lucida Console" w:eastAsia="Times New Roman" w:hAnsi="Lucida Console" w:cs="Courier New"/>
          <w:color w:val="000000"/>
          <w:sz w:val="19"/>
          <w:szCs w:val="19"/>
        </w:rPr>
        <w:t>);</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catch</w:t>
      </w:r>
      <w:r w:rsidRPr="000950FE">
        <w:rPr>
          <w:rFonts w:ascii="Lucida Console" w:eastAsia="Times New Roman" w:hAnsi="Lucida Console" w:cs="Courier New"/>
          <w:color w:val="000000"/>
          <w:sz w:val="19"/>
          <w:szCs w:val="19"/>
        </w:rPr>
        <w:t xml:space="preserve"> (Exception e) {</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008800"/>
          <w:sz w:val="19"/>
          <w:szCs w:val="19"/>
        </w:rPr>
        <w:t>// expected</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008800"/>
          <w:sz w:val="19"/>
          <w:szCs w:val="19"/>
        </w:rPr>
        <w:t>// could also check for message of exception, etc.</w:t>
      </w: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rFonts w:ascii="Lucida Console" w:eastAsia="Times New Roman" w:hAnsi="Lucida Console" w:cs="Courier New"/>
          <w:color w:val="000000"/>
          <w:sz w:val="19"/>
          <w:szCs w:val="19"/>
        </w:rPr>
      </w:pPr>
      <w:r w:rsidRPr="000950FE">
        <w:rPr>
          <w:rFonts w:ascii="Lucida Console" w:eastAsia="Times New Roman" w:hAnsi="Lucida Console" w:cs="Courier New"/>
          <w:color w:val="000000"/>
          <w:sz w:val="19"/>
          <w:szCs w:val="19"/>
        </w:rPr>
        <w:t xml:space="preserve">} </w:t>
      </w:r>
    </w:p>
    <w:p w:rsidR="000950FE" w:rsidRPr="000950FE" w:rsidRDefault="000950FE" w:rsidP="000950FE">
      <w:pPr>
        <w:spacing w:before="300" w:after="0" w:line="327" w:lineRule="atLeast"/>
        <w:outlineLvl w:val="1"/>
        <w:rPr>
          <w:ins w:id="31" w:author="Unknown"/>
          <w:rFonts w:ascii="Arial" w:eastAsia="Times New Roman" w:hAnsi="Arial" w:cs="Arial"/>
          <w:b/>
          <w:bCs/>
          <w:color w:val="333333"/>
          <w:sz w:val="45"/>
          <w:szCs w:val="45"/>
        </w:rPr>
      </w:pPr>
      <w:bookmarkStart w:id="32" w:name="juniteclipse"/>
      <w:bookmarkEnd w:id="32"/>
      <w:ins w:id="33" w:author="Unknown">
        <w:r w:rsidRPr="000950FE">
          <w:rPr>
            <w:rFonts w:ascii="Arial" w:eastAsia="Times New Roman" w:hAnsi="Arial" w:cs="Arial"/>
            <w:b/>
            <w:bCs/>
            <w:color w:val="333333"/>
            <w:sz w:val="45"/>
            <w:szCs w:val="45"/>
          </w:rPr>
          <w:lastRenderedPageBreak/>
          <w:t xml:space="preserve">4. Exercise: Using </w:t>
        </w:r>
        <w:proofErr w:type="spellStart"/>
        <w:r w:rsidRPr="000950FE">
          <w:rPr>
            <w:rFonts w:ascii="Arial" w:eastAsia="Times New Roman" w:hAnsi="Arial" w:cs="Arial"/>
            <w:b/>
            <w:bCs/>
            <w:color w:val="333333"/>
            <w:sz w:val="45"/>
            <w:szCs w:val="45"/>
          </w:rPr>
          <w:t>JUnit</w:t>
        </w:r>
        <w:proofErr w:type="spellEnd"/>
      </w:ins>
    </w:p>
    <w:p w:rsidR="000950FE" w:rsidRPr="000950FE" w:rsidRDefault="000950FE" w:rsidP="000950FE">
      <w:pPr>
        <w:spacing w:after="0" w:line="327" w:lineRule="atLeast"/>
        <w:outlineLvl w:val="2"/>
        <w:rPr>
          <w:ins w:id="34" w:author="Unknown"/>
          <w:rFonts w:ascii="Arial" w:eastAsia="Times New Roman" w:hAnsi="Arial" w:cs="Arial"/>
          <w:b/>
          <w:bCs/>
          <w:color w:val="333333"/>
          <w:sz w:val="30"/>
          <w:szCs w:val="30"/>
        </w:rPr>
      </w:pPr>
      <w:bookmarkStart w:id="35" w:name="juniteclipse_prep"/>
      <w:bookmarkEnd w:id="35"/>
      <w:ins w:id="36" w:author="Unknown">
        <w:r w:rsidRPr="000950FE">
          <w:rPr>
            <w:rFonts w:ascii="Arial" w:eastAsia="Times New Roman" w:hAnsi="Arial" w:cs="Arial"/>
            <w:b/>
            <w:bCs/>
            <w:color w:val="333333"/>
            <w:sz w:val="30"/>
            <w:szCs w:val="30"/>
          </w:rPr>
          <w:t>4.1. Project preparation</w:t>
        </w:r>
      </w:ins>
    </w:p>
    <w:p w:rsidR="000950FE" w:rsidRPr="000950FE" w:rsidRDefault="000950FE" w:rsidP="000950FE">
      <w:pPr>
        <w:spacing w:before="100" w:beforeAutospacing="1" w:after="100" w:afterAutospacing="1" w:line="327" w:lineRule="atLeast"/>
        <w:ind w:left="150" w:right="150"/>
        <w:rPr>
          <w:ins w:id="37" w:author="Unknown"/>
          <w:rFonts w:ascii="Arial" w:eastAsia="Times New Roman" w:hAnsi="Arial" w:cs="Arial"/>
          <w:color w:val="000000"/>
          <w:sz w:val="27"/>
          <w:szCs w:val="27"/>
        </w:rPr>
      </w:pPr>
      <w:ins w:id="38" w:author="Unknown">
        <w:r w:rsidRPr="000950FE">
          <w:rPr>
            <w:rFonts w:ascii="Arial" w:eastAsia="Times New Roman" w:hAnsi="Arial" w:cs="Arial"/>
            <w:color w:val="000000"/>
            <w:sz w:val="27"/>
            <w:szCs w:val="27"/>
          </w:rPr>
          <w:t>Create a new project called </w:t>
        </w:r>
        <w:proofErr w:type="spellStart"/>
        <w:r w:rsidRPr="000950FE">
          <w:rPr>
            <w:rFonts w:ascii="Arial" w:eastAsia="Times New Roman" w:hAnsi="Arial" w:cs="Arial"/>
            <w:i/>
            <w:iCs/>
            <w:color w:val="000000"/>
            <w:sz w:val="27"/>
            <w:szCs w:val="27"/>
          </w:rPr>
          <w:t>com.vogella.junit.first</w:t>
        </w:r>
        <w:proofErr w:type="spellEnd"/>
        <w:r w:rsidRPr="000950FE">
          <w:rPr>
            <w:rFonts w:ascii="Arial" w:eastAsia="Times New Roman" w:hAnsi="Arial" w:cs="Arial"/>
            <w:color w:val="000000"/>
            <w:sz w:val="27"/>
            <w:szCs w:val="27"/>
          </w:rPr>
          <w:t>.</w:t>
        </w:r>
      </w:ins>
    </w:p>
    <w:p w:rsidR="000950FE" w:rsidRPr="000950FE" w:rsidRDefault="000950FE" w:rsidP="000950FE">
      <w:pPr>
        <w:spacing w:before="100" w:beforeAutospacing="1" w:after="100" w:afterAutospacing="1" w:line="327" w:lineRule="atLeast"/>
        <w:ind w:left="150" w:right="150"/>
        <w:rPr>
          <w:ins w:id="39" w:author="Unknown"/>
          <w:rFonts w:ascii="Arial" w:eastAsia="Times New Roman" w:hAnsi="Arial" w:cs="Arial"/>
          <w:color w:val="000000"/>
          <w:sz w:val="27"/>
          <w:szCs w:val="27"/>
        </w:rPr>
      </w:pPr>
      <w:ins w:id="40" w:author="Unknown">
        <w:r w:rsidRPr="000950FE">
          <w:rPr>
            <w:rFonts w:ascii="Arial" w:eastAsia="Times New Roman" w:hAnsi="Arial" w:cs="Arial"/>
            <w:color w:val="000000"/>
            <w:sz w:val="27"/>
            <w:szCs w:val="27"/>
          </w:rPr>
          <w:t>Create a new source folder </w:t>
        </w:r>
        <w:r w:rsidRPr="000950FE">
          <w:rPr>
            <w:rFonts w:ascii="Courier New" w:eastAsia="Times New Roman" w:hAnsi="Courier New" w:cs="Courier New"/>
            <w:color w:val="000000"/>
            <w:sz w:val="23"/>
            <w:szCs w:val="23"/>
          </w:rPr>
          <w:t>test</w:t>
        </w:r>
        <w:r w:rsidRPr="000950FE">
          <w:rPr>
            <w:rFonts w:ascii="Arial" w:eastAsia="Times New Roman" w:hAnsi="Arial" w:cs="Arial"/>
            <w:color w:val="000000"/>
            <w:sz w:val="27"/>
            <w:szCs w:val="27"/>
          </w:rPr>
          <w:t>. For this right-click on your project, select </w:t>
        </w:r>
        <w:r w:rsidRPr="000950FE">
          <w:rPr>
            <w:rFonts w:ascii="Arial" w:eastAsia="Times New Roman" w:hAnsi="Arial" w:cs="Arial"/>
            <w:i/>
            <w:iCs/>
            <w:color w:val="000000"/>
            <w:sz w:val="27"/>
            <w:szCs w:val="27"/>
          </w:rPr>
          <w:t>Properties</w:t>
        </w:r>
        <w:r w:rsidRPr="000950FE">
          <w:rPr>
            <w:rFonts w:ascii="Arial" w:eastAsia="Times New Roman" w:hAnsi="Arial" w:cs="Arial"/>
            <w:color w:val="000000"/>
            <w:sz w:val="27"/>
            <w:szCs w:val="27"/>
          </w:rPr>
          <w:t> and choose the </w:t>
        </w:r>
        <w:r w:rsidRPr="000950FE">
          <w:rPr>
            <w:rFonts w:ascii="Arial" w:eastAsia="Times New Roman" w:hAnsi="Arial" w:cs="Arial"/>
            <w:i/>
            <w:iCs/>
            <w:color w:val="000000"/>
            <w:sz w:val="27"/>
            <w:szCs w:val="27"/>
          </w:rPr>
          <w:t xml:space="preserve">Java Build </w:t>
        </w:r>
        <w:proofErr w:type="gramStart"/>
        <w:r w:rsidRPr="000950FE">
          <w:rPr>
            <w:rFonts w:ascii="Arial" w:eastAsia="Times New Roman" w:hAnsi="Arial" w:cs="Arial"/>
            <w:i/>
            <w:iCs/>
            <w:color w:val="000000"/>
            <w:sz w:val="27"/>
            <w:szCs w:val="27"/>
          </w:rPr>
          <w:t>Path </w:t>
        </w:r>
        <w:r w:rsidRPr="000950FE">
          <w:rPr>
            <w:rFonts w:ascii="Arial" w:eastAsia="Times New Roman" w:hAnsi="Arial" w:cs="Arial"/>
            <w:color w:val="000000"/>
            <w:sz w:val="27"/>
            <w:szCs w:val="27"/>
          </w:rPr>
          <w:t>.</w:t>
        </w:r>
        <w:proofErr w:type="gramEnd"/>
        <w:r w:rsidRPr="000950FE">
          <w:rPr>
            <w:rFonts w:ascii="Arial" w:eastAsia="Times New Roman" w:hAnsi="Arial" w:cs="Arial"/>
            <w:color w:val="000000"/>
            <w:sz w:val="27"/>
            <w:szCs w:val="27"/>
          </w:rPr>
          <w:t xml:space="preserve"> Select the </w:t>
        </w:r>
        <w:r w:rsidRPr="000950FE">
          <w:rPr>
            <w:rFonts w:ascii="Arial" w:eastAsia="Times New Roman" w:hAnsi="Arial" w:cs="Arial"/>
            <w:i/>
            <w:iCs/>
            <w:color w:val="000000"/>
            <w:sz w:val="27"/>
            <w:szCs w:val="27"/>
          </w:rPr>
          <w:t>Source</w:t>
        </w:r>
        <w:r w:rsidRPr="000950FE">
          <w:rPr>
            <w:rFonts w:ascii="Arial" w:eastAsia="Times New Roman" w:hAnsi="Arial" w:cs="Arial"/>
            <w:color w:val="000000"/>
            <w:sz w:val="27"/>
            <w:szCs w:val="27"/>
          </w:rPr>
          <w:t> tab.</w:t>
        </w:r>
      </w:ins>
    </w:p>
    <w:p w:rsidR="000950FE" w:rsidRPr="000950FE" w:rsidRDefault="000950FE" w:rsidP="000950FE">
      <w:pPr>
        <w:spacing w:after="0" w:line="327" w:lineRule="atLeast"/>
        <w:rPr>
          <w:ins w:id="41" w:author="Unknown"/>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7560945" cy="5315585"/>
            <wp:effectExtent l="0" t="0" r="1905" b="0"/>
            <wp:docPr id="7" name="Picture 7" descr="Create new source folder for the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e new source folder for the tes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560945" cy="5315585"/>
                    </a:xfrm>
                    <a:prstGeom prst="rect">
                      <a:avLst/>
                    </a:prstGeom>
                    <a:noFill/>
                    <a:ln>
                      <a:noFill/>
                    </a:ln>
                  </pic:spPr>
                </pic:pic>
              </a:graphicData>
            </a:graphic>
          </wp:inline>
        </w:drawing>
      </w:r>
    </w:p>
    <w:p w:rsidR="000950FE" w:rsidRPr="000950FE" w:rsidRDefault="000950FE" w:rsidP="000950FE">
      <w:pPr>
        <w:spacing w:before="100" w:beforeAutospacing="1" w:after="100" w:afterAutospacing="1" w:line="327" w:lineRule="atLeast"/>
        <w:ind w:left="150" w:right="150"/>
        <w:rPr>
          <w:ins w:id="42" w:author="Unknown"/>
          <w:rFonts w:ascii="Arial" w:eastAsia="Times New Roman" w:hAnsi="Arial" w:cs="Arial"/>
          <w:color w:val="000000"/>
          <w:sz w:val="27"/>
          <w:szCs w:val="27"/>
        </w:rPr>
      </w:pPr>
      <w:ins w:id="43" w:author="Unknown">
        <w:r w:rsidRPr="000950FE">
          <w:rPr>
            <w:rFonts w:ascii="Arial" w:eastAsia="Times New Roman" w:hAnsi="Arial" w:cs="Arial"/>
            <w:color w:val="000000"/>
            <w:sz w:val="27"/>
            <w:szCs w:val="27"/>
          </w:rPr>
          <w:t>Press the </w:t>
        </w:r>
        <w:r w:rsidRPr="000950FE">
          <w:rPr>
            <w:rFonts w:ascii="Arial" w:eastAsia="Times New Roman" w:hAnsi="Arial" w:cs="Arial"/>
            <w:i/>
            <w:iCs/>
            <w:color w:val="000000"/>
            <w:sz w:val="27"/>
            <w:szCs w:val="27"/>
          </w:rPr>
          <w:t>Add Folder</w:t>
        </w:r>
        <w:r w:rsidRPr="000950FE">
          <w:rPr>
            <w:rFonts w:ascii="Arial" w:eastAsia="Times New Roman" w:hAnsi="Arial" w:cs="Arial"/>
            <w:color w:val="000000"/>
            <w:sz w:val="27"/>
            <w:szCs w:val="27"/>
          </w:rPr>
          <w:t> </w:t>
        </w:r>
        <w:proofErr w:type="gramStart"/>
        <w:r w:rsidRPr="000950FE">
          <w:rPr>
            <w:rFonts w:ascii="Arial" w:eastAsia="Times New Roman" w:hAnsi="Arial" w:cs="Arial"/>
            <w:color w:val="000000"/>
            <w:sz w:val="27"/>
            <w:szCs w:val="27"/>
          </w:rPr>
          <w:t>button,</w:t>
        </w:r>
        <w:proofErr w:type="gramEnd"/>
        <w:r w:rsidRPr="000950FE">
          <w:rPr>
            <w:rFonts w:ascii="Arial" w:eastAsia="Times New Roman" w:hAnsi="Arial" w:cs="Arial"/>
            <w:color w:val="000000"/>
            <w:sz w:val="27"/>
            <w:szCs w:val="27"/>
          </w:rPr>
          <w:t xml:space="preserve"> afterwards press the </w:t>
        </w:r>
        <w:r w:rsidRPr="000950FE">
          <w:rPr>
            <w:rFonts w:ascii="Arial" w:eastAsia="Times New Roman" w:hAnsi="Arial" w:cs="Arial"/>
            <w:i/>
            <w:iCs/>
            <w:color w:val="000000"/>
            <w:sz w:val="27"/>
            <w:szCs w:val="27"/>
          </w:rPr>
          <w:t>Create New Folder</w:t>
        </w:r>
        <w:r w:rsidRPr="000950FE">
          <w:rPr>
            <w:rFonts w:ascii="Arial" w:eastAsia="Times New Roman" w:hAnsi="Arial" w:cs="Arial"/>
            <w:color w:val="000000"/>
            <w:sz w:val="27"/>
            <w:szCs w:val="27"/>
          </w:rPr>
          <w:t> button. Create the </w:t>
        </w:r>
        <w:proofErr w:type="spellStart"/>
        <w:r w:rsidRPr="000950FE">
          <w:rPr>
            <w:rFonts w:ascii="Courier New" w:eastAsia="Times New Roman" w:hAnsi="Courier New" w:cs="Courier New"/>
            <w:i/>
            <w:iCs/>
            <w:color w:val="000000"/>
            <w:sz w:val="20"/>
            <w:szCs w:val="20"/>
          </w:rPr>
          <w:t>test</w:t>
        </w:r>
        <w:r w:rsidRPr="000950FE">
          <w:rPr>
            <w:rFonts w:ascii="Arial" w:eastAsia="Times New Roman" w:hAnsi="Arial" w:cs="Arial"/>
            <w:color w:val="000000"/>
            <w:sz w:val="27"/>
            <w:szCs w:val="27"/>
          </w:rPr>
          <w:t>folder</w:t>
        </w:r>
        <w:proofErr w:type="spellEnd"/>
        <w:r w:rsidRPr="000950FE">
          <w:rPr>
            <w:rFonts w:ascii="Arial" w:eastAsia="Times New Roman" w:hAnsi="Arial" w:cs="Arial"/>
            <w:color w:val="000000"/>
            <w:sz w:val="27"/>
            <w:szCs w:val="27"/>
          </w:rPr>
          <w:t>.</w:t>
        </w:r>
      </w:ins>
    </w:p>
    <w:p w:rsidR="000950FE" w:rsidRPr="000950FE" w:rsidRDefault="000950FE" w:rsidP="000950FE">
      <w:pPr>
        <w:spacing w:before="100" w:beforeAutospacing="1" w:after="100" w:afterAutospacing="1" w:line="327" w:lineRule="atLeast"/>
        <w:ind w:left="150" w:right="150"/>
        <w:rPr>
          <w:ins w:id="44" w:author="Unknown"/>
          <w:rFonts w:ascii="Arial" w:eastAsia="Times New Roman" w:hAnsi="Arial" w:cs="Arial"/>
          <w:color w:val="000000"/>
          <w:sz w:val="27"/>
          <w:szCs w:val="27"/>
        </w:rPr>
      </w:pPr>
      <w:ins w:id="45" w:author="Unknown">
        <w:r w:rsidRPr="000950FE">
          <w:rPr>
            <w:rFonts w:ascii="Arial" w:eastAsia="Times New Roman" w:hAnsi="Arial" w:cs="Arial"/>
            <w:color w:val="000000"/>
            <w:sz w:val="27"/>
            <w:szCs w:val="27"/>
          </w:rPr>
          <w:t xml:space="preserve">The result is depicted in the following </w:t>
        </w:r>
        <w:proofErr w:type="spellStart"/>
        <w:r w:rsidRPr="000950FE">
          <w:rPr>
            <w:rFonts w:ascii="Arial" w:eastAsia="Times New Roman" w:hAnsi="Arial" w:cs="Arial"/>
            <w:color w:val="000000"/>
            <w:sz w:val="27"/>
            <w:szCs w:val="27"/>
          </w:rPr>
          <w:t>sceenshot</w:t>
        </w:r>
        <w:proofErr w:type="spellEnd"/>
        <w:r w:rsidRPr="000950FE">
          <w:rPr>
            <w:rFonts w:ascii="Arial" w:eastAsia="Times New Roman" w:hAnsi="Arial" w:cs="Arial"/>
            <w:color w:val="000000"/>
            <w:sz w:val="27"/>
            <w:szCs w:val="27"/>
          </w:rPr>
          <w:t>.</w:t>
        </w:r>
      </w:ins>
    </w:p>
    <w:p w:rsidR="000950FE" w:rsidRPr="000950FE" w:rsidRDefault="000950FE" w:rsidP="000950FE">
      <w:pPr>
        <w:spacing w:after="0" w:line="327" w:lineRule="atLeast"/>
        <w:rPr>
          <w:ins w:id="46"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7622540" cy="5315585"/>
            <wp:effectExtent l="0" t="0" r="0" b="0"/>
            <wp:docPr id="6" name="Picture 6" descr="Creating a new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new fold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2540" cy="5315585"/>
                    </a:xfrm>
                    <a:prstGeom prst="rect">
                      <a:avLst/>
                    </a:prstGeom>
                    <a:noFill/>
                    <a:ln>
                      <a:noFill/>
                    </a:ln>
                  </pic:spPr>
                </pic:pic>
              </a:graphicData>
            </a:graphic>
          </wp:inline>
        </w:drawing>
      </w:r>
    </w:p>
    <w:p w:rsidR="000950FE" w:rsidRPr="000950FE" w:rsidRDefault="000950FE" w:rsidP="000950FE">
      <w:pPr>
        <w:spacing w:before="100" w:beforeAutospacing="1" w:after="100" w:afterAutospacing="1" w:line="327" w:lineRule="atLeast"/>
        <w:ind w:left="150" w:right="150"/>
        <w:rPr>
          <w:ins w:id="47" w:author="Unknown"/>
          <w:rFonts w:ascii="Arial" w:eastAsia="Times New Roman" w:hAnsi="Arial" w:cs="Arial"/>
          <w:color w:val="000000"/>
          <w:sz w:val="27"/>
          <w:szCs w:val="27"/>
        </w:rPr>
      </w:pPr>
      <w:ins w:id="48" w:author="Unknown">
        <w:r w:rsidRPr="000950FE">
          <w:rPr>
            <w:rFonts w:ascii="Arial" w:eastAsia="Times New Roman" w:hAnsi="Arial" w:cs="Arial"/>
            <w:color w:val="000000"/>
            <w:sz w:val="27"/>
            <w:szCs w:val="27"/>
          </w:rPr>
          <w:t>Alternatively you can add a new source folder by right-clicking on a project and selecting </w:t>
        </w:r>
        <w:proofErr w:type="gramStart"/>
        <w:r w:rsidRPr="000950FE">
          <w:rPr>
            <w:rFonts w:ascii="Arial" w:eastAsia="Times New Roman" w:hAnsi="Arial" w:cs="Arial"/>
            <w:i/>
            <w:iCs/>
            <w:color w:val="000000"/>
            <w:sz w:val="27"/>
            <w:szCs w:val="27"/>
          </w:rPr>
          <w:t>New</w:t>
        </w:r>
        <w:proofErr w:type="gramEnd"/>
        <w:r w:rsidRPr="000950FE">
          <w:rPr>
            <w:rFonts w:ascii="Arial" w:eastAsia="Times New Roman" w:hAnsi="Arial" w:cs="Arial"/>
            <w:i/>
            <w:iCs/>
            <w:color w:val="000000"/>
            <w:sz w:val="27"/>
            <w:szCs w:val="27"/>
          </w:rPr>
          <w:t> </w:t>
        </w:r>
        <w:r w:rsidRPr="000950FE">
          <w:rPr>
            <w:rFonts w:ascii="Arial" w:eastAsia="Times New Roman" w:hAnsi="Arial" w:cs="Arial"/>
            <w:color w:val="000000"/>
            <w:sz w:val="27"/>
            <w:szCs w:val="27"/>
          </w:rPr>
          <w:t>→</w:t>
        </w:r>
        <w:r w:rsidRPr="000950FE">
          <w:rPr>
            <w:rFonts w:ascii="Arial" w:eastAsia="Times New Roman" w:hAnsi="Arial" w:cs="Arial"/>
            <w:i/>
            <w:iCs/>
            <w:color w:val="000000"/>
            <w:sz w:val="27"/>
            <w:szCs w:val="27"/>
          </w:rPr>
          <w:t>Source Folder</w:t>
        </w:r>
        <w:r w:rsidRPr="000950FE">
          <w:rPr>
            <w:rFonts w:ascii="Arial" w:eastAsia="Times New Roman" w:hAnsi="Arial" w:cs="Arial"/>
            <w:color w:val="000000"/>
            <w:sz w:val="27"/>
            <w:szCs w:val="27"/>
          </w:rPr>
          <w:t>.</w:t>
        </w:r>
      </w:ins>
    </w:p>
    <w:p w:rsidR="000950FE" w:rsidRPr="000950FE" w:rsidRDefault="000950FE" w:rsidP="000950FE">
      <w:pPr>
        <w:spacing w:after="0" w:line="327" w:lineRule="atLeast"/>
        <w:outlineLvl w:val="2"/>
        <w:rPr>
          <w:ins w:id="49" w:author="Unknown"/>
          <w:rFonts w:ascii="Arial" w:eastAsia="Times New Roman" w:hAnsi="Arial" w:cs="Arial"/>
          <w:b/>
          <w:bCs/>
          <w:color w:val="333333"/>
          <w:sz w:val="30"/>
          <w:szCs w:val="30"/>
        </w:rPr>
      </w:pPr>
      <w:bookmarkStart w:id="50" w:name="juniteclipse_class"/>
      <w:bookmarkEnd w:id="50"/>
      <w:ins w:id="51" w:author="Unknown">
        <w:r w:rsidRPr="000950FE">
          <w:rPr>
            <w:rFonts w:ascii="Arial" w:eastAsia="Times New Roman" w:hAnsi="Arial" w:cs="Arial"/>
            <w:b/>
            <w:bCs/>
            <w:color w:val="333333"/>
            <w:sz w:val="30"/>
            <w:szCs w:val="30"/>
          </w:rPr>
          <w:t>4.2. Create a Java class</w:t>
        </w:r>
      </w:ins>
    </w:p>
    <w:p w:rsidR="000950FE" w:rsidRPr="000950FE" w:rsidRDefault="000950FE" w:rsidP="000950FE">
      <w:pPr>
        <w:spacing w:before="100" w:beforeAutospacing="1" w:after="100" w:afterAutospacing="1" w:line="327" w:lineRule="atLeast"/>
        <w:ind w:left="150" w:right="150"/>
        <w:rPr>
          <w:ins w:id="52" w:author="Unknown"/>
          <w:rFonts w:ascii="Arial" w:eastAsia="Times New Roman" w:hAnsi="Arial" w:cs="Arial"/>
          <w:color w:val="000000"/>
          <w:sz w:val="27"/>
          <w:szCs w:val="27"/>
        </w:rPr>
      </w:pPr>
      <w:ins w:id="53" w:author="Unknown">
        <w:r w:rsidRPr="000950FE">
          <w:rPr>
            <w:rFonts w:ascii="Arial" w:eastAsia="Times New Roman" w:hAnsi="Arial" w:cs="Arial"/>
            <w:color w:val="000000"/>
            <w:sz w:val="27"/>
            <w:szCs w:val="27"/>
          </w:rPr>
          <w:t>In the </w:t>
        </w:r>
        <w:proofErr w:type="spellStart"/>
        <w:r w:rsidRPr="000950FE">
          <w:rPr>
            <w:rFonts w:ascii="Courier New" w:eastAsia="Times New Roman" w:hAnsi="Courier New" w:cs="Courier New"/>
            <w:i/>
            <w:iCs/>
            <w:color w:val="000000"/>
            <w:sz w:val="20"/>
            <w:szCs w:val="20"/>
          </w:rPr>
          <w:t>src</w:t>
        </w:r>
        <w:proofErr w:type="spellEnd"/>
        <w:r w:rsidRPr="000950FE">
          <w:rPr>
            <w:rFonts w:ascii="Arial" w:eastAsia="Times New Roman" w:hAnsi="Arial" w:cs="Arial"/>
            <w:color w:val="000000"/>
            <w:sz w:val="27"/>
            <w:szCs w:val="27"/>
          </w:rPr>
          <w:t> folder, create the </w:t>
        </w:r>
        <w:proofErr w:type="spellStart"/>
        <w:r w:rsidRPr="000950FE">
          <w:rPr>
            <w:rFonts w:ascii="Courier New" w:eastAsia="Times New Roman" w:hAnsi="Courier New" w:cs="Courier New"/>
            <w:color w:val="000000"/>
            <w:sz w:val="23"/>
            <w:szCs w:val="23"/>
          </w:rPr>
          <w:t>com.vogella.junit.first</w:t>
        </w:r>
        <w:proofErr w:type="spellEnd"/>
        <w:r w:rsidRPr="000950FE">
          <w:rPr>
            <w:rFonts w:ascii="Arial" w:eastAsia="Times New Roman" w:hAnsi="Arial" w:cs="Arial"/>
            <w:color w:val="000000"/>
            <w:sz w:val="27"/>
            <w:szCs w:val="27"/>
          </w:rPr>
          <w:t> package and the following class.</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54" w:author="Unknown"/>
          <w:rFonts w:ascii="Lucida Console" w:eastAsia="Times New Roman" w:hAnsi="Lucida Console" w:cs="Courier New"/>
          <w:color w:val="000000"/>
          <w:sz w:val="19"/>
          <w:szCs w:val="19"/>
        </w:rPr>
      </w:pPr>
      <w:proofErr w:type="gramStart"/>
      <w:ins w:id="55" w:author="Unknown">
        <w:r w:rsidRPr="000950FE">
          <w:rPr>
            <w:rFonts w:ascii="Lucida Console" w:eastAsia="Times New Roman" w:hAnsi="Lucida Console" w:cs="Courier New"/>
            <w:b/>
            <w:bCs/>
            <w:color w:val="7F0055"/>
            <w:sz w:val="19"/>
            <w:szCs w:val="19"/>
          </w:rPr>
          <w:t>package</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com.vogella.junit.first</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56"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57" w:author="Unknown"/>
          <w:rFonts w:ascii="Lucida Console" w:eastAsia="Times New Roman" w:hAnsi="Lucida Console" w:cs="Courier New"/>
          <w:color w:val="000000"/>
          <w:sz w:val="19"/>
          <w:szCs w:val="19"/>
        </w:rPr>
      </w:pPr>
      <w:proofErr w:type="gramStart"/>
      <w:ins w:id="58" w:author="Unknown">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class</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MyClass</w:t>
        </w:r>
        <w:proofErr w:type="spellEnd"/>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59" w:author="Unknown"/>
          <w:rFonts w:ascii="Lucida Console" w:eastAsia="Times New Roman" w:hAnsi="Lucida Console" w:cs="Courier New"/>
          <w:color w:val="000000"/>
          <w:sz w:val="19"/>
          <w:szCs w:val="19"/>
        </w:rPr>
      </w:pPr>
      <w:ins w:id="60"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b/>
            <w:bCs/>
            <w:color w:val="7F0055"/>
            <w:sz w:val="19"/>
            <w:szCs w:val="19"/>
          </w:rPr>
          <w:t>int</w:t>
        </w:r>
        <w:proofErr w:type="spellEnd"/>
        <w:r w:rsidRPr="000950FE">
          <w:rPr>
            <w:rFonts w:ascii="Lucida Console" w:eastAsia="Times New Roman" w:hAnsi="Lucida Console" w:cs="Courier New"/>
            <w:color w:val="000000"/>
            <w:sz w:val="19"/>
            <w:szCs w:val="19"/>
          </w:rPr>
          <w:t xml:space="preserve"> multiply(</w:t>
        </w:r>
        <w:proofErr w:type="spellStart"/>
        <w:r w:rsidRPr="000950FE">
          <w:rPr>
            <w:rFonts w:ascii="Lucida Console" w:eastAsia="Times New Roman" w:hAnsi="Lucida Console" w:cs="Courier New"/>
            <w:b/>
            <w:bCs/>
            <w:color w:val="7F0055"/>
            <w:sz w:val="19"/>
            <w:szCs w:val="19"/>
          </w:rPr>
          <w:t>int</w:t>
        </w:r>
        <w:proofErr w:type="spellEnd"/>
        <w:r w:rsidRPr="000950FE">
          <w:rPr>
            <w:rFonts w:ascii="Lucida Console" w:eastAsia="Times New Roman" w:hAnsi="Lucida Console" w:cs="Courier New"/>
            <w:color w:val="000000"/>
            <w:sz w:val="19"/>
            <w:szCs w:val="19"/>
          </w:rPr>
          <w:t xml:space="preserve"> x, </w:t>
        </w:r>
        <w:proofErr w:type="spellStart"/>
        <w:r w:rsidRPr="000950FE">
          <w:rPr>
            <w:rFonts w:ascii="Lucida Console" w:eastAsia="Times New Roman" w:hAnsi="Lucida Console" w:cs="Courier New"/>
            <w:b/>
            <w:bCs/>
            <w:color w:val="7F0055"/>
            <w:sz w:val="19"/>
            <w:szCs w:val="19"/>
          </w:rPr>
          <w:t>int</w:t>
        </w:r>
        <w:proofErr w:type="spellEnd"/>
        <w:r w:rsidRPr="000950FE">
          <w:rPr>
            <w:rFonts w:ascii="Lucida Console" w:eastAsia="Times New Roman" w:hAnsi="Lucida Console" w:cs="Courier New"/>
            <w:color w:val="000000"/>
            <w:sz w:val="19"/>
            <w:szCs w:val="19"/>
          </w:rPr>
          <w:t xml:space="preserve"> y)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61" w:author="Unknown"/>
          <w:rFonts w:ascii="Lucida Console" w:eastAsia="Times New Roman" w:hAnsi="Lucida Console" w:cs="Courier New"/>
          <w:color w:val="000000"/>
          <w:sz w:val="19"/>
          <w:szCs w:val="19"/>
        </w:rPr>
      </w:pPr>
      <w:ins w:id="62" w:author="Unknown">
        <w:r w:rsidRPr="000950FE">
          <w:rPr>
            <w:rFonts w:ascii="Lucida Console" w:eastAsia="Times New Roman" w:hAnsi="Lucida Console" w:cs="Courier New"/>
            <w:color w:val="000000"/>
            <w:sz w:val="19"/>
            <w:szCs w:val="19"/>
          </w:rPr>
          <w:lastRenderedPageBreak/>
          <w:t xml:space="preserve">    </w:t>
        </w:r>
        <w:r w:rsidRPr="000950FE">
          <w:rPr>
            <w:rFonts w:ascii="Lucida Console" w:eastAsia="Times New Roman" w:hAnsi="Lucida Console" w:cs="Courier New"/>
            <w:i/>
            <w:iCs/>
            <w:color w:val="008800"/>
            <w:sz w:val="19"/>
            <w:szCs w:val="19"/>
          </w:rPr>
          <w:t>// the following is just an example</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63" w:author="Unknown"/>
          <w:rFonts w:ascii="Lucida Console" w:eastAsia="Times New Roman" w:hAnsi="Lucida Console" w:cs="Courier New"/>
          <w:color w:val="000000"/>
          <w:sz w:val="19"/>
          <w:szCs w:val="19"/>
        </w:rPr>
      </w:pPr>
      <w:ins w:id="64"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if</w:t>
        </w:r>
        <w:proofErr w:type="gramEnd"/>
        <w:r w:rsidRPr="000950FE">
          <w:rPr>
            <w:rFonts w:ascii="Lucida Console" w:eastAsia="Times New Roman" w:hAnsi="Lucida Console" w:cs="Courier New"/>
            <w:color w:val="000000"/>
            <w:sz w:val="19"/>
            <w:szCs w:val="19"/>
          </w:rPr>
          <w:t xml:space="preserve"> (x &gt; 999)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65" w:author="Unknown"/>
          <w:rFonts w:ascii="Lucida Console" w:eastAsia="Times New Roman" w:hAnsi="Lucida Console" w:cs="Courier New"/>
          <w:color w:val="000000"/>
          <w:sz w:val="19"/>
          <w:szCs w:val="19"/>
        </w:rPr>
      </w:pPr>
      <w:ins w:id="66"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throw</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new</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IllegalArgumentException</w:t>
        </w:r>
        <w:proofErr w:type="spellEnd"/>
        <w:r w:rsidRPr="000950FE">
          <w:rPr>
            <w:rFonts w:ascii="Lucida Console" w:eastAsia="Times New Roman" w:hAnsi="Lucida Console" w:cs="Courier New"/>
            <w:color w:val="000000"/>
            <w:sz w:val="19"/>
            <w:szCs w:val="19"/>
          </w:rPr>
          <w:t>(</w:t>
        </w:r>
        <w:r w:rsidRPr="000950FE">
          <w:rPr>
            <w:rFonts w:ascii="Lucida Console" w:eastAsia="Times New Roman" w:hAnsi="Lucida Console" w:cs="Courier New"/>
            <w:color w:val="0000FF"/>
            <w:sz w:val="19"/>
            <w:szCs w:val="19"/>
          </w:rPr>
          <w:t>"X should be less than 1000"</w:t>
        </w:r>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67" w:author="Unknown"/>
          <w:rFonts w:ascii="Lucida Console" w:eastAsia="Times New Roman" w:hAnsi="Lucida Console" w:cs="Courier New"/>
          <w:color w:val="000000"/>
          <w:sz w:val="19"/>
          <w:szCs w:val="19"/>
        </w:rPr>
      </w:pPr>
      <w:ins w:id="68"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69" w:author="Unknown"/>
          <w:rFonts w:ascii="Lucida Console" w:eastAsia="Times New Roman" w:hAnsi="Lucida Console" w:cs="Courier New"/>
          <w:color w:val="000000"/>
          <w:sz w:val="19"/>
          <w:szCs w:val="19"/>
        </w:rPr>
      </w:pPr>
      <w:ins w:id="70"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return</w:t>
        </w:r>
        <w:proofErr w:type="gramEnd"/>
        <w:r w:rsidRPr="000950FE">
          <w:rPr>
            <w:rFonts w:ascii="Lucida Console" w:eastAsia="Times New Roman" w:hAnsi="Lucida Console" w:cs="Courier New"/>
            <w:color w:val="000000"/>
            <w:sz w:val="19"/>
            <w:szCs w:val="19"/>
          </w:rPr>
          <w:t xml:space="preserve"> x / y;</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71" w:author="Unknown"/>
          <w:rFonts w:ascii="Lucida Console" w:eastAsia="Times New Roman" w:hAnsi="Lucida Console" w:cs="Courier New"/>
          <w:color w:val="000000"/>
          <w:sz w:val="19"/>
          <w:szCs w:val="19"/>
        </w:rPr>
      </w:pPr>
      <w:ins w:id="72"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73" w:author="Unknown"/>
          <w:rFonts w:ascii="Lucida Console" w:eastAsia="Times New Roman" w:hAnsi="Lucida Console" w:cs="Courier New"/>
          <w:color w:val="000000"/>
          <w:sz w:val="19"/>
          <w:szCs w:val="19"/>
        </w:rPr>
      </w:pPr>
      <w:ins w:id="74"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spacing w:after="0" w:line="327" w:lineRule="atLeast"/>
        <w:outlineLvl w:val="2"/>
        <w:rPr>
          <w:ins w:id="75" w:author="Unknown"/>
          <w:rFonts w:ascii="Arial" w:eastAsia="Times New Roman" w:hAnsi="Arial" w:cs="Arial"/>
          <w:b/>
          <w:bCs/>
          <w:color w:val="333333"/>
          <w:sz w:val="30"/>
          <w:szCs w:val="30"/>
        </w:rPr>
      </w:pPr>
      <w:bookmarkStart w:id="76" w:name="juniteclipse_test"/>
      <w:bookmarkEnd w:id="76"/>
      <w:ins w:id="77" w:author="Unknown">
        <w:r w:rsidRPr="000950FE">
          <w:rPr>
            <w:rFonts w:ascii="Arial" w:eastAsia="Times New Roman" w:hAnsi="Arial" w:cs="Arial"/>
            <w:b/>
            <w:bCs/>
            <w:color w:val="333333"/>
            <w:sz w:val="30"/>
            <w:szCs w:val="30"/>
          </w:rPr>
          <w:t xml:space="preserve">4.3. Create a </w:t>
        </w:r>
        <w:proofErr w:type="spellStart"/>
        <w:r w:rsidRPr="000950FE">
          <w:rPr>
            <w:rFonts w:ascii="Arial" w:eastAsia="Times New Roman" w:hAnsi="Arial" w:cs="Arial"/>
            <w:b/>
            <w:bCs/>
            <w:color w:val="333333"/>
            <w:sz w:val="30"/>
            <w:szCs w:val="30"/>
          </w:rPr>
          <w:t>JUnit</w:t>
        </w:r>
        <w:proofErr w:type="spellEnd"/>
        <w:r w:rsidRPr="000950FE">
          <w:rPr>
            <w:rFonts w:ascii="Arial" w:eastAsia="Times New Roman" w:hAnsi="Arial" w:cs="Arial"/>
            <w:b/>
            <w:bCs/>
            <w:color w:val="333333"/>
            <w:sz w:val="30"/>
            <w:szCs w:val="30"/>
          </w:rPr>
          <w:t xml:space="preserve"> test</w:t>
        </w:r>
      </w:ins>
    </w:p>
    <w:p w:rsidR="000950FE" w:rsidRPr="000950FE" w:rsidRDefault="000950FE" w:rsidP="000950FE">
      <w:pPr>
        <w:spacing w:before="100" w:beforeAutospacing="1" w:after="100" w:afterAutospacing="1" w:line="327" w:lineRule="atLeast"/>
        <w:ind w:left="150" w:right="150"/>
        <w:rPr>
          <w:ins w:id="78" w:author="Unknown"/>
          <w:rFonts w:ascii="Arial" w:eastAsia="Times New Roman" w:hAnsi="Arial" w:cs="Arial"/>
          <w:color w:val="000000"/>
          <w:sz w:val="27"/>
          <w:szCs w:val="27"/>
        </w:rPr>
      </w:pPr>
      <w:ins w:id="79" w:author="Unknown">
        <w:r w:rsidRPr="000950FE">
          <w:rPr>
            <w:rFonts w:ascii="Arial" w:eastAsia="Times New Roman" w:hAnsi="Arial" w:cs="Arial"/>
            <w:color w:val="000000"/>
            <w:sz w:val="27"/>
            <w:szCs w:val="27"/>
          </w:rPr>
          <w:t>Right-click on your new class in the </w:t>
        </w:r>
        <w:r w:rsidRPr="000950FE">
          <w:rPr>
            <w:rFonts w:ascii="Arial" w:eastAsia="Times New Roman" w:hAnsi="Arial" w:cs="Arial"/>
            <w:i/>
            <w:iCs/>
            <w:color w:val="000000"/>
            <w:sz w:val="27"/>
            <w:szCs w:val="27"/>
          </w:rPr>
          <w:t>Package Explorer</w:t>
        </w:r>
        <w:r w:rsidRPr="000950FE">
          <w:rPr>
            <w:rFonts w:ascii="Arial" w:eastAsia="Times New Roman" w:hAnsi="Arial" w:cs="Arial"/>
            <w:color w:val="000000"/>
            <w:sz w:val="27"/>
            <w:szCs w:val="27"/>
          </w:rPr>
          <w:t> </w:t>
        </w:r>
        <w:r w:rsidRPr="000950FE">
          <w:rPr>
            <w:rFonts w:ascii="Arial" w:eastAsia="Times New Roman" w:hAnsi="Arial" w:cs="Arial"/>
            <w:i/>
            <w:iCs/>
            <w:color w:val="000000"/>
            <w:sz w:val="27"/>
            <w:szCs w:val="27"/>
          </w:rPr>
          <w:t>view</w:t>
        </w:r>
        <w:r w:rsidRPr="000950FE">
          <w:rPr>
            <w:rFonts w:ascii="Arial" w:eastAsia="Times New Roman" w:hAnsi="Arial" w:cs="Arial"/>
            <w:color w:val="000000"/>
            <w:sz w:val="27"/>
            <w:szCs w:val="27"/>
          </w:rPr>
          <w:t> and select </w:t>
        </w:r>
        <w:proofErr w:type="gramStart"/>
        <w:r w:rsidRPr="000950FE">
          <w:rPr>
            <w:rFonts w:ascii="Arial" w:eastAsia="Times New Roman" w:hAnsi="Arial" w:cs="Arial"/>
            <w:i/>
            <w:iCs/>
            <w:color w:val="000000"/>
            <w:sz w:val="27"/>
            <w:szCs w:val="27"/>
          </w:rPr>
          <w:t>New</w:t>
        </w:r>
        <w:proofErr w:type="gramEnd"/>
        <w:r w:rsidRPr="000950FE">
          <w:rPr>
            <w:rFonts w:ascii="Arial" w:eastAsia="Times New Roman" w:hAnsi="Arial" w:cs="Arial"/>
            <w:color w:val="000000"/>
            <w:sz w:val="27"/>
            <w:szCs w:val="27"/>
          </w:rPr>
          <w:t> →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i/>
            <w:iCs/>
            <w:color w:val="000000"/>
            <w:sz w:val="27"/>
            <w:szCs w:val="27"/>
          </w:rPr>
          <w:t xml:space="preserve"> Test Case</w:t>
        </w:r>
        <w:r w:rsidRPr="000950FE">
          <w:rPr>
            <w:rFonts w:ascii="Arial" w:eastAsia="Times New Roman" w:hAnsi="Arial" w:cs="Arial"/>
            <w:color w:val="000000"/>
            <w:sz w:val="27"/>
            <w:szCs w:val="27"/>
          </w:rPr>
          <w:t>.</w:t>
        </w:r>
      </w:ins>
    </w:p>
    <w:p w:rsidR="000950FE" w:rsidRPr="000950FE" w:rsidRDefault="000950FE" w:rsidP="000950FE">
      <w:pPr>
        <w:spacing w:before="100" w:beforeAutospacing="1" w:after="100" w:afterAutospacing="1" w:line="327" w:lineRule="atLeast"/>
        <w:ind w:left="150" w:right="150"/>
        <w:rPr>
          <w:ins w:id="80" w:author="Unknown"/>
          <w:rFonts w:ascii="Arial" w:eastAsia="Times New Roman" w:hAnsi="Arial" w:cs="Arial"/>
          <w:color w:val="000000"/>
          <w:sz w:val="27"/>
          <w:szCs w:val="27"/>
        </w:rPr>
      </w:pPr>
      <w:ins w:id="81" w:author="Unknown">
        <w:r w:rsidRPr="000950FE">
          <w:rPr>
            <w:rFonts w:ascii="Arial" w:eastAsia="Times New Roman" w:hAnsi="Arial" w:cs="Arial"/>
            <w:color w:val="000000"/>
            <w:sz w:val="27"/>
            <w:szCs w:val="27"/>
          </w:rPr>
          <w:t>In the following wizard ensure that the </w:t>
        </w:r>
        <w:r w:rsidRPr="000950FE">
          <w:rPr>
            <w:rFonts w:ascii="Arial" w:eastAsia="Times New Roman" w:hAnsi="Arial" w:cs="Arial"/>
            <w:i/>
            <w:iCs/>
            <w:color w:val="000000"/>
            <w:sz w:val="27"/>
            <w:szCs w:val="27"/>
          </w:rPr>
          <w:t xml:space="preserve">New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i/>
            <w:iCs/>
            <w:color w:val="000000"/>
            <w:sz w:val="27"/>
            <w:szCs w:val="27"/>
          </w:rPr>
          <w:t xml:space="preserve"> 4 test</w:t>
        </w:r>
        <w:r w:rsidRPr="000950FE">
          <w:rPr>
            <w:rFonts w:ascii="Arial" w:eastAsia="Times New Roman" w:hAnsi="Arial" w:cs="Arial"/>
            <w:color w:val="000000"/>
            <w:sz w:val="27"/>
            <w:szCs w:val="27"/>
          </w:rPr>
          <w:t> flag is selected and set the source folder to </w:t>
        </w:r>
        <w:r w:rsidRPr="000950FE">
          <w:rPr>
            <w:rFonts w:ascii="Courier New" w:eastAsia="Times New Roman" w:hAnsi="Courier New" w:cs="Courier New"/>
            <w:i/>
            <w:iCs/>
            <w:color w:val="000000"/>
            <w:sz w:val="20"/>
            <w:szCs w:val="20"/>
          </w:rPr>
          <w:t>test</w:t>
        </w:r>
        <w:r w:rsidRPr="000950FE">
          <w:rPr>
            <w:rFonts w:ascii="Arial" w:eastAsia="Times New Roman" w:hAnsi="Arial" w:cs="Arial"/>
            <w:color w:val="000000"/>
            <w:sz w:val="27"/>
            <w:szCs w:val="27"/>
          </w:rPr>
          <w:t>, so that your test class gets created in this folder.</w:t>
        </w:r>
      </w:ins>
    </w:p>
    <w:p w:rsidR="000950FE" w:rsidRPr="000950FE" w:rsidRDefault="000950FE" w:rsidP="000950FE">
      <w:pPr>
        <w:spacing w:after="0" w:line="327" w:lineRule="atLeast"/>
        <w:rPr>
          <w:ins w:id="82"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834380" cy="6591935"/>
            <wp:effectExtent l="0" t="0" r="0" b="0"/>
            <wp:docPr id="5" name="Picture 5" descr="Create new te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new test clas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34380" cy="6591935"/>
                    </a:xfrm>
                    <a:prstGeom prst="rect">
                      <a:avLst/>
                    </a:prstGeom>
                    <a:noFill/>
                    <a:ln>
                      <a:noFill/>
                    </a:ln>
                  </pic:spPr>
                </pic:pic>
              </a:graphicData>
            </a:graphic>
          </wp:inline>
        </w:drawing>
      </w:r>
    </w:p>
    <w:p w:rsidR="000950FE" w:rsidRPr="000950FE" w:rsidRDefault="000950FE" w:rsidP="000950FE">
      <w:pPr>
        <w:spacing w:before="100" w:beforeAutospacing="1" w:after="100" w:afterAutospacing="1" w:line="327" w:lineRule="atLeast"/>
        <w:ind w:left="150" w:right="150"/>
        <w:rPr>
          <w:ins w:id="83" w:author="Unknown"/>
          <w:rFonts w:ascii="Arial" w:eastAsia="Times New Roman" w:hAnsi="Arial" w:cs="Arial"/>
          <w:color w:val="000000"/>
          <w:sz w:val="27"/>
          <w:szCs w:val="27"/>
        </w:rPr>
      </w:pPr>
      <w:ins w:id="84" w:author="Unknown">
        <w:r w:rsidRPr="000950FE">
          <w:rPr>
            <w:rFonts w:ascii="Arial" w:eastAsia="Times New Roman" w:hAnsi="Arial" w:cs="Arial"/>
            <w:color w:val="000000"/>
            <w:sz w:val="27"/>
            <w:szCs w:val="27"/>
          </w:rPr>
          <w:t>Press the </w:t>
        </w:r>
        <w:r w:rsidRPr="000950FE">
          <w:rPr>
            <w:rFonts w:ascii="Arial" w:eastAsia="Times New Roman" w:hAnsi="Arial" w:cs="Arial"/>
            <w:i/>
            <w:iCs/>
            <w:color w:val="000000"/>
            <w:sz w:val="27"/>
            <w:szCs w:val="27"/>
          </w:rPr>
          <w:t>Next</w:t>
        </w:r>
        <w:r w:rsidRPr="000950FE">
          <w:rPr>
            <w:rFonts w:ascii="Arial" w:eastAsia="Times New Roman" w:hAnsi="Arial" w:cs="Arial"/>
            <w:color w:val="000000"/>
            <w:sz w:val="27"/>
            <w:szCs w:val="27"/>
          </w:rPr>
          <w:t> button and select the methods that you want to test.</w:t>
        </w:r>
      </w:ins>
    </w:p>
    <w:p w:rsidR="000950FE" w:rsidRPr="000950FE" w:rsidRDefault="000950FE" w:rsidP="000950FE">
      <w:pPr>
        <w:spacing w:after="0" w:line="327" w:lineRule="atLeast"/>
        <w:rPr>
          <w:ins w:id="85"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200015" cy="6550660"/>
            <wp:effectExtent l="0" t="0" r="635" b="2540"/>
            <wp:docPr id="4" name="Picture 4" descr="Selecting the methods to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ing the methods to tes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00015" cy="6550660"/>
                    </a:xfrm>
                    <a:prstGeom prst="rect">
                      <a:avLst/>
                    </a:prstGeom>
                    <a:noFill/>
                    <a:ln>
                      <a:noFill/>
                    </a:ln>
                  </pic:spPr>
                </pic:pic>
              </a:graphicData>
            </a:graphic>
          </wp:inline>
        </w:drawing>
      </w:r>
    </w:p>
    <w:p w:rsidR="000950FE" w:rsidRPr="000950FE" w:rsidRDefault="000950FE" w:rsidP="000950FE">
      <w:pPr>
        <w:spacing w:before="100" w:beforeAutospacing="1" w:after="100" w:afterAutospacing="1" w:line="327" w:lineRule="atLeast"/>
        <w:ind w:left="150" w:right="150"/>
        <w:rPr>
          <w:ins w:id="86" w:author="Unknown"/>
          <w:rFonts w:ascii="Arial" w:eastAsia="Times New Roman" w:hAnsi="Arial" w:cs="Arial"/>
          <w:color w:val="000000"/>
          <w:sz w:val="27"/>
          <w:szCs w:val="27"/>
        </w:rPr>
      </w:pPr>
      <w:ins w:id="87" w:author="Unknown">
        <w:r w:rsidRPr="000950FE">
          <w:rPr>
            <w:rFonts w:ascii="Arial" w:eastAsia="Times New Roman" w:hAnsi="Arial" w:cs="Arial"/>
            <w:color w:val="000000"/>
            <w:sz w:val="27"/>
            <w:szCs w:val="27"/>
          </w:rPr>
          <w:t xml:space="preserve">If the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library is not part of the </w:t>
        </w:r>
        <w:proofErr w:type="spellStart"/>
        <w:r w:rsidRPr="000950FE">
          <w:rPr>
            <w:rFonts w:ascii="Arial" w:eastAsia="Times New Roman" w:hAnsi="Arial" w:cs="Arial"/>
            <w:color w:val="000000"/>
            <w:sz w:val="27"/>
            <w:szCs w:val="27"/>
          </w:rPr>
          <w:t>classpath</w:t>
        </w:r>
        <w:proofErr w:type="spellEnd"/>
        <w:r w:rsidRPr="000950FE">
          <w:rPr>
            <w:rFonts w:ascii="Arial" w:eastAsia="Times New Roman" w:hAnsi="Arial" w:cs="Arial"/>
            <w:color w:val="000000"/>
            <w:sz w:val="27"/>
            <w:szCs w:val="27"/>
          </w:rPr>
          <w:t xml:space="preserve"> of your project, Eclipse will prompt you to add it. Use this to add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to your project.</w:t>
        </w:r>
      </w:ins>
    </w:p>
    <w:p w:rsidR="000950FE" w:rsidRPr="000950FE" w:rsidRDefault="000950FE" w:rsidP="000950FE">
      <w:pPr>
        <w:spacing w:after="0" w:line="327" w:lineRule="atLeast"/>
        <w:rPr>
          <w:ins w:id="88"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834380" cy="3111500"/>
            <wp:effectExtent l="0" t="0" r="0" b="0"/>
            <wp:docPr id="3" name="Picture 3" descr="Eclipse prompt for adding JUnit to the project clas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lipse prompt for adding JUnit to the project class pat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34380" cy="3111500"/>
                    </a:xfrm>
                    <a:prstGeom prst="rect">
                      <a:avLst/>
                    </a:prstGeom>
                    <a:noFill/>
                    <a:ln>
                      <a:noFill/>
                    </a:ln>
                  </pic:spPr>
                </pic:pic>
              </a:graphicData>
            </a:graphic>
          </wp:inline>
        </w:drawing>
      </w:r>
    </w:p>
    <w:p w:rsidR="000950FE" w:rsidRPr="000950FE" w:rsidRDefault="000950FE" w:rsidP="000950FE">
      <w:pPr>
        <w:spacing w:before="100" w:beforeAutospacing="1" w:after="100" w:afterAutospacing="1" w:line="327" w:lineRule="atLeast"/>
        <w:ind w:left="150" w:right="150"/>
        <w:rPr>
          <w:ins w:id="89" w:author="Unknown"/>
          <w:rFonts w:ascii="Arial" w:eastAsia="Times New Roman" w:hAnsi="Arial" w:cs="Arial"/>
          <w:color w:val="000000"/>
          <w:sz w:val="27"/>
          <w:szCs w:val="27"/>
        </w:rPr>
      </w:pPr>
      <w:ins w:id="90" w:author="Unknown">
        <w:r w:rsidRPr="000950FE">
          <w:rPr>
            <w:rFonts w:ascii="Arial" w:eastAsia="Times New Roman" w:hAnsi="Arial" w:cs="Arial"/>
            <w:color w:val="000000"/>
            <w:sz w:val="27"/>
            <w:szCs w:val="27"/>
          </w:rPr>
          <w:t>Create a test with the following code.</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91" w:author="Unknown"/>
          <w:rFonts w:ascii="Lucida Console" w:eastAsia="Times New Roman" w:hAnsi="Lucida Console" w:cs="Courier New"/>
          <w:color w:val="000000"/>
          <w:sz w:val="19"/>
          <w:szCs w:val="19"/>
        </w:rPr>
      </w:pPr>
      <w:proofErr w:type="gramStart"/>
      <w:ins w:id="92" w:author="Unknown">
        <w:r w:rsidRPr="000950FE">
          <w:rPr>
            <w:rFonts w:ascii="Lucida Console" w:eastAsia="Times New Roman" w:hAnsi="Lucida Console" w:cs="Courier New"/>
            <w:b/>
            <w:bCs/>
            <w:color w:val="7F0055"/>
            <w:sz w:val="19"/>
            <w:szCs w:val="19"/>
          </w:rPr>
          <w:t>package</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com.vogella.junit.first</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93"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94" w:author="Unknown"/>
          <w:rFonts w:ascii="Lucida Console" w:eastAsia="Times New Roman" w:hAnsi="Lucida Console" w:cs="Courier New"/>
          <w:color w:val="000000"/>
          <w:sz w:val="19"/>
          <w:szCs w:val="19"/>
        </w:rPr>
      </w:pPr>
      <w:proofErr w:type="gramStart"/>
      <w:ins w:id="95"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static</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org.junit.Assert.assertEquals</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96"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97" w:author="Unknown"/>
          <w:rFonts w:ascii="Lucida Console" w:eastAsia="Times New Roman" w:hAnsi="Lucida Console" w:cs="Courier New"/>
          <w:color w:val="000000"/>
          <w:sz w:val="19"/>
          <w:szCs w:val="19"/>
        </w:rPr>
      </w:pPr>
      <w:proofErr w:type="gramStart"/>
      <w:ins w:id="98"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org.junit.AfterClass</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99" w:author="Unknown"/>
          <w:rFonts w:ascii="Lucida Console" w:eastAsia="Times New Roman" w:hAnsi="Lucida Console" w:cs="Courier New"/>
          <w:color w:val="000000"/>
          <w:sz w:val="19"/>
          <w:szCs w:val="19"/>
        </w:rPr>
      </w:pPr>
      <w:proofErr w:type="gramStart"/>
      <w:ins w:id="100"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org.junit.BeforeClass</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01" w:author="Unknown"/>
          <w:rFonts w:ascii="Lucida Console" w:eastAsia="Times New Roman" w:hAnsi="Lucida Console" w:cs="Courier New"/>
          <w:color w:val="000000"/>
          <w:sz w:val="19"/>
          <w:szCs w:val="19"/>
        </w:rPr>
      </w:pPr>
      <w:proofErr w:type="gramStart"/>
      <w:ins w:id="102"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org.junit.Test</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03"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04" w:author="Unknown"/>
          <w:rFonts w:ascii="Lucida Console" w:eastAsia="Times New Roman" w:hAnsi="Lucida Console" w:cs="Courier New"/>
          <w:color w:val="000000"/>
          <w:sz w:val="19"/>
          <w:szCs w:val="19"/>
        </w:rPr>
      </w:pPr>
      <w:proofErr w:type="gramStart"/>
      <w:ins w:id="105" w:author="Unknown">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class</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MyClassTest</w:t>
        </w:r>
        <w:proofErr w:type="spellEnd"/>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06"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07" w:author="Unknown"/>
          <w:rFonts w:ascii="Lucida Console" w:eastAsia="Times New Roman" w:hAnsi="Lucida Console" w:cs="Courier New"/>
          <w:color w:val="000000"/>
          <w:sz w:val="19"/>
          <w:szCs w:val="19"/>
        </w:rPr>
      </w:pPr>
      <w:ins w:id="108" w:author="Unknown">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808080"/>
            <w:sz w:val="19"/>
            <w:szCs w:val="19"/>
          </w:rPr>
          <w:t>@</w:t>
        </w:r>
        <w:proofErr w:type="spellStart"/>
        <w:r w:rsidRPr="000950FE">
          <w:rPr>
            <w:rFonts w:ascii="Lucida Console" w:eastAsia="Times New Roman" w:hAnsi="Lucida Console" w:cs="Courier New"/>
            <w:i/>
            <w:iCs/>
            <w:color w:val="808080"/>
            <w:sz w:val="19"/>
            <w:szCs w:val="19"/>
          </w:rPr>
          <w:t>BeforeClass</w:t>
        </w:r>
        <w:proofErr w:type="spellEnd"/>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09" w:author="Unknown"/>
          <w:rFonts w:ascii="Lucida Console" w:eastAsia="Times New Roman" w:hAnsi="Lucida Console" w:cs="Courier New"/>
          <w:color w:val="000000"/>
          <w:sz w:val="19"/>
          <w:szCs w:val="19"/>
        </w:rPr>
      </w:pPr>
      <w:ins w:id="110"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static</w:t>
        </w:r>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void</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testSetup</w:t>
        </w:r>
        <w:proofErr w:type="spellEnd"/>
        <w:r w:rsidRPr="000950FE">
          <w:rPr>
            <w:rFonts w:ascii="Lucida Console" w:eastAsia="Times New Roman" w:hAnsi="Lucida Console" w:cs="Courier New"/>
            <w:color w:val="000000"/>
            <w:sz w:val="19"/>
            <w:szCs w:val="19"/>
          </w:rPr>
          <w:t>()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11" w:author="Unknown"/>
          <w:rFonts w:ascii="Lucida Console" w:eastAsia="Times New Roman" w:hAnsi="Lucida Console" w:cs="Courier New"/>
          <w:color w:val="000000"/>
          <w:sz w:val="19"/>
          <w:szCs w:val="19"/>
        </w:rPr>
      </w:pPr>
      <w:ins w:id="112"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13"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14" w:author="Unknown"/>
          <w:rFonts w:ascii="Lucida Console" w:eastAsia="Times New Roman" w:hAnsi="Lucida Console" w:cs="Courier New"/>
          <w:color w:val="000000"/>
          <w:sz w:val="19"/>
          <w:szCs w:val="19"/>
        </w:rPr>
      </w:pPr>
      <w:ins w:id="115" w:author="Unknown">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808080"/>
            <w:sz w:val="19"/>
            <w:szCs w:val="19"/>
          </w:rPr>
          <w:t>@</w:t>
        </w:r>
        <w:proofErr w:type="spellStart"/>
        <w:r w:rsidRPr="000950FE">
          <w:rPr>
            <w:rFonts w:ascii="Lucida Console" w:eastAsia="Times New Roman" w:hAnsi="Lucida Console" w:cs="Courier New"/>
            <w:i/>
            <w:iCs/>
            <w:color w:val="808080"/>
            <w:sz w:val="19"/>
            <w:szCs w:val="19"/>
          </w:rPr>
          <w:t>AfterClass</w:t>
        </w:r>
        <w:proofErr w:type="spellEnd"/>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16" w:author="Unknown"/>
          <w:rFonts w:ascii="Lucida Console" w:eastAsia="Times New Roman" w:hAnsi="Lucida Console" w:cs="Courier New"/>
          <w:color w:val="000000"/>
          <w:sz w:val="19"/>
          <w:szCs w:val="19"/>
        </w:rPr>
      </w:pPr>
      <w:ins w:id="117"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static</w:t>
        </w:r>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void</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testCleanup</w:t>
        </w:r>
        <w:proofErr w:type="spellEnd"/>
        <w:r w:rsidRPr="000950FE">
          <w:rPr>
            <w:rFonts w:ascii="Lucida Console" w:eastAsia="Times New Roman" w:hAnsi="Lucida Console" w:cs="Courier New"/>
            <w:color w:val="000000"/>
            <w:sz w:val="19"/>
            <w:szCs w:val="19"/>
          </w:rPr>
          <w:t>()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18" w:author="Unknown"/>
          <w:rFonts w:ascii="Lucida Console" w:eastAsia="Times New Roman" w:hAnsi="Lucida Console" w:cs="Courier New"/>
          <w:color w:val="000000"/>
          <w:sz w:val="19"/>
          <w:szCs w:val="19"/>
        </w:rPr>
      </w:pPr>
      <w:ins w:id="119" w:author="Unknown">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008800"/>
            <w:sz w:val="19"/>
            <w:szCs w:val="19"/>
          </w:rPr>
          <w:t>// Teardown for data used by the unit tests</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20" w:author="Unknown"/>
          <w:rFonts w:ascii="Lucida Console" w:eastAsia="Times New Roman" w:hAnsi="Lucida Console" w:cs="Courier New"/>
          <w:color w:val="000000"/>
          <w:sz w:val="19"/>
          <w:szCs w:val="19"/>
        </w:rPr>
      </w:pPr>
      <w:ins w:id="121"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22"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23" w:author="Unknown"/>
          <w:rFonts w:ascii="Lucida Console" w:eastAsia="Times New Roman" w:hAnsi="Lucida Console" w:cs="Courier New"/>
          <w:color w:val="000000"/>
          <w:sz w:val="19"/>
          <w:szCs w:val="19"/>
        </w:rPr>
      </w:pPr>
      <w:ins w:id="124"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i/>
            <w:iCs/>
            <w:color w:val="808080"/>
            <w:sz w:val="19"/>
            <w:szCs w:val="19"/>
          </w:rPr>
          <w:t>@Test(</w:t>
        </w:r>
        <w:proofErr w:type="gramEnd"/>
        <w:r w:rsidRPr="000950FE">
          <w:rPr>
            <w:rFonts w:ascii="Lucida Console" w:eastAsia="Times New Roman" w:hAnsi="Lucida Console" w:cs="Courier New"/>
            <w:i/>
            <w:iCs/>
            <w:color w:val="808080"/>
            <w:sz w:val="19"/>
            <w:szCs w:val="19"/>
          </w:rPr>
          <w:t xml:space="preserve">expected = </w:t>
        </w:r>
        <w:proofErr w:type="spellStart"/>
        <w:r w:rsidRPr="000950FE">
          <w:rPr>
            <w:rFonts w:ascii="Lucida Console" w:eastAsia="Times New Roman" w:hAnsi="Lucida Console" w:cs="Courier New"/>
            <w:i/>
            <w:iCs/>
            <w:color w:val="808080"/>
            <w:sz w:val="19"/>
            <w:szCs w:val="19"/>
          </w:rPr>
          <w:t>IllegalArgumentException.class</w:t>
        </w:r>
        <w:proofErr w:type="spellEnd"/>
        <w:r w:rsidRPr="000950FE">
          <w:rPr>
            <w:rFonts w:ascii="Lucida Console" w:eastAsia="Times New Roman" w:hAnsi="Lucida Console" w:cs="Courier New"/>
            <w:i/>
            <w:iCs/>
            <w:color w:val="80808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25" w:author="Unknown"/>
          <w:rFonts w:ascii="Lucida Console" w:eastAsia="Times New Roman" w:hAnsi="Lucida Console" w:cs="Courier New"/>
          <w:color w:val="000000"/>
          <w:sz w:val="19"/>
          <w:szCs w:val="19"/>
        </w:rPr>
      </w:pPr>
      <w:ins w:id="126"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void</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testExceptionIsThrown</w:t>
        </w:r>
        <w:proofErr w:type="spellEnd"/>
        <w:r w:rsidRPr="000950FE">
          <w:rPr>
            <w:rFonts w:ascii="Lucida Console" w:eastAsia="Times New Roman" w:hAnsi="Lucida Console" w:cs="Courier New"/>
            <w:color w:val="000000"/>
            <w:sz w:val="19"/>
            <w:szCs w:val="19"/>
          </w:rPr>
          <w:t>()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27" w:author="Unknown"/>
          <w:rFonts w:ascii="Lucida Console" w:eastAsia="Times New Roman" w:hAnsi="Lucida Console" w:cs="Courier New"/>
          <w:color w:val="000000"/>
          <w:sz w:val="19"/>
          <w:szCs w:val="19"/>
        </w:rPr>
      </w:pPr>
      <w:ins w:id="128" w:author="Unknown">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MyClass</w:t>
        </w:r>
        <w:proofErr w:type="spellEnd"/>
        <w:r w:rsidRPr="000950FE">
          <w:rPr>
            <w:rFonts w:ascii="Lucida Console" w:eastAsia="Times New Roman" w:hAnsi="Lucida Console" w:cs="Courier New"/>
            <w:color w:val="000000"/>
            <w:sz w:val="19"/>
            <w:szCs w:val="19"/>
          </w:rPr>
          <w:t xml:space="preserve"> tester = </w:t>
        </w:r>
        <w:r w:rsidRPr="000950FE">
          <w:rPr>
            <w:rFonts w:ascii="Lucida Console" w:eastAsia="Times New Roman" w:hAnsi="Lucida Console" w:cs="Courier New"/>
            <w:b/>
            <w:bCs/>
            <w:color w:val="7F0055"/>
            <w:sz w:val="19"/>
            <w:szCs w:val="19"/>
          </w:rPr>
          <w:t>new</w:t>
        </w:r>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MyClass</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29" w:author="Unknown"/>
          <w:rFonts w:ascii="Lucida Console" w:eastAsia="Times New Roman" w:hAnsi="Lucida Console" w:cs="Courier New"/>
          <w:color w:val="000000"/>
          <w:sz w:val="19"/>
          <w:szCs w:val="19"/>
        </w:rPr>
      </w:pPr>
      <w:ins w:id="130" w:author="Unknown">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tester.multiply</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00"/>
            <w:sz w:val="19"/>
            <w:szCs w:val="19"/>
          </w:rPr>
          <w:t>1000, 5);</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31" w:author="Unknown"/>
          <w:rFonts w:ascii="Lucida Console" w:eastAsia="Times New Roman" w:hAnsi="Lucida Console" w:cs="Courier New"/>
          <w:color w:val="000000"/>
          <w:sz w:val="19"/>
          <w:szCs w:val="19"/>
        </w:rPr>
      </w:pPr>
      <w:ins w:id="132"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33"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34" w:author="Unknown"/>
          <w:rFonts w:ascii="Lucida Console" w:eastAsia="Times New Roman" w:hAnsi="Lucida Console" w:cs="Courier New"/>
          <w:color w:val="000000"/>
          <w:sz w:val="19"/>
          <w:szCs w:val="19"/>
        </w:rPr>
      </w:pPr>
      <w:ins w:id="135" w:author="Unknown">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808080"/>
            <w:sz w:val="19"/>
            <w:szCs w:val="19"/>
          </w:rPr>
          <w:t>@Test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36" w:author="Unknown"/>
          <w:rFonts w:ascii="Lucida Console" w:eastAsia="Times New Roman" w:hAnsi="Lucida Console" w:cs="Courier New"/>
          <w:color w:val="000000"/>
          <w:sz w:val="19"/>
          <w:szCs w:val="19"/>
        </w:rPr>
      </w:pPr>
      <w:ins w:id="137"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void</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testMultiply</w:t>
        </w:r>
        <w:proofErr w:type="spellEnd"/>
        <w:r w:rsidRPr="000950FE">
          <w:rPr>
            <w:rFonts w:ascii="Lucida Console" w:eastAsia="Times New Roman" w:hAnsi="Lucida Console" w:cs="Courier New"/>
            <w:color w:val="000000"/>
            <w:sz w:val="19"/>
            <w:szCs w:val="19"/>
          </w:rPr>
          <w:t>()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38" w:author="Unknown"/>
          <w:rFonts w:ascii="Lucida Console" w:eastAsia="Times New Roman" w:hAnsi="Lucida Console" w:cs="Courier New"/>
          <w:color w:val="000000"/>
          <w:sz w:val="19"/>
          <w:szCs w:val="19"/>
        </w:rPr>
      </w:pPr>
      <w:ins w:id="139" w:author="Unknown">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MyClass</w:t>
        </w:r>
        <w:proofErr w:type="spellEnd"/>
        <w:r w:rsidRPr="000950FE">
          <w:rPr>
            <w:rFonts w:ascii="Lucida Console" w:eastAsia="Times New Roman" w:hAnsi="Lucida Console" w:cs="Courier New"/>
            <w:color w:val="000000"/>
            <w:sz w:val="19"/>
            <w:szCs w:val="19"/>
          </w:rPr>
          <w:t xml:space="preserve"> tester = </w:t>
        </w:r>
        <w:r w:rsidRPr="000950FE">
          <w:rPr>
            <w:rFonts w:ascii="Lucida Console" w:eastAsia="Times New Roman" w:hAnsi="Lucida Console" w:cs="Courier New"/>
            <w:b/>
            <w:bCs/>
            <w:color w:val="7F0055"/>
            <w:sz w:val="19"/>
            <w:szCs w:val="19"/>
          </w:rPr>
          <w:t>new</w:t>
        </w:r>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MyClass</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40" w:author="Unknown"/>
          <w:rFonts w:ascii="Lucida Console" w:eastAsia="Times New Roman" w:hAnsi="Lucida Console" w:cs="Courier New"/>
          <w:color w:val="000000"/>
          <w:sz w:val="19"/>
          <w:szCs w:val="19"/>
        </w:rPr>
      </w:pPr>
      <w:ins w:id="141" w:author="Unknown">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assertEquals</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FF"/>
            <w:sz w:val="19"/>
            <w:szCs w:val="19"/>
          </w:rPr>
          <w:t>"10 x 5 must be 50"</w:t>
        </w:r>
        <w:r w:rsidRPr="000950FE">
          <w:rPr>
            <w:rFonts w:ascii="Lucida Console" w:eastAsia="Times New Roman" w:hAnsi="Lucida Console" w:cs="Courier New"/>
            <w:color w:val="000000"/>
            <w:sz w:val="19"/>
            <w:szCs w:val="19"/>
          </w:rPr>
          <w:t xml:space="preserve">, 50, </w:t>
        </w:r>
        <w:proofErr w:type="spellStart"/>
        <w:r w:rsidRPr="000950FE">
          <w:rPr>
            <w:rFonts w:ascii="Lucida Console" w:eastAsia="Times New Roman" w:hAnsi="Lucida Console" w:cs="Courier New"/>
            <w:color w:val="000000"/>
            <w:sz w:val="19"/>
            <w:szCs w:val="19"/>
          </w:rPr>
          <w:t>tester.multiply</w:t>
        </w:r>
        <w:proofErr w:type="spellEnd"/>
        <w:r w:rsidRPr="000950FE">
          <w:rPr>
            <w:rFonts w:ascii="Lucida Console" w:eastAsia="Times New Roman" w:hAnsi="Lucida Console" w:cs="Courier New"/>
            <w:color w:val="000000"/>
            <w:sz w:val="19"/>
            <w:szCs w:val="19"/>
          </w:rPr>
          <w:t>(10, 5));</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42" w:author="Unknown"/>
          <w:rFonts w:ascii="Lucida Console" w:eastAsia="Times New Roman" w:hAnsi="Lucida Console" w:cs="Courier New"/>
          <w:color w:val="000000"/>
          <w:sz w:val="19"/>
          <w:szCs w:val="19"/>
        </w:rPr>
      </w:pPr>
      <w:ins w:id="143"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44" w:author="Unknown"/>
          <w:rFonts w:ascii="Lucida Console" w:eastAsia="Times New Roman" w:hAnsi="Lucida Console" w:cs="Courier New"/>
          <w:color w:val="000000"/>
          <w:sz w:val="19"/>
          <w:szCs w:val="19"/>
        </w:rPr>
      </w:pPr>
      <w:ins w:id="145"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spacing w:after="0" w:line="327" w:lineRule="atLeast"/>
        <w:outlineLvl w:val="2"/>
        <w:rPr>
          <w:ins w:id="146" w:author="Unknown"/>
          <w:rFonts w:ascii="Arial" w:eastAsia="Times New Roman" w:hAnsi="Arial" w:cs="Arial"/>
          <w:b/>
          <w:bCs/>
          <w:color w:val="333333"/>
          <w:sz w:val="30"/>
          <w:szCs w:val="30"/>
        </w:rPr>
      </w:pPr>
      <w:bookmarkStart w:id="147" w:name="juniteclipse_eclipse"/>
      <w:bookmarkEnd w:id="147"/>
      <w:ins w:id="148" w:author="Unknown">
        <w:r w:rsidRPr="000950FE">
          <w:rPr>
            <w:rFonts w:ascii="Arial" w:eastAsia="Times New Roman" w:hAnsi="Arial" w:cs="Arial"/>
            <w:b/>
            <w:bCs/>
            <w:color w:val="333333"/>
            <w:sz w:val="30"/>
            <w:szCs w:val="30"/>
          </w:rPr>
          <w:t>4.4. Run your test in Eclipse</w:t>
        </w:r>
      </w:ins>
    </w:p>
    <w:p w:rsidR="000950FE" w:rsidRPr="000950FE" w:rsidRDefault="000950FE" w:rsidP="000950FE">
      <w:pPr>
        <w:spacing w:before="100" w:beforeAutospacing="1" w:after="100" w:afterAutospacing="1" w:line="327" w:lineRule="atLeast"/>
        <w:ind w:left="150" w:right="150"/>
        <w:rPr>
          <w:ins w:id="149" w:author="Unknown"/>
          <w:rFonts w:ascii="Arial" w:eastAsia="Times New Roman" w:hAnsi="Arial" w:cs="Arial"/>
          <w:color w:val="000000"/>
          <w:sz w:val="27"/>
          <w:szCs w:val="27"/>
        </w:rPr>
      </w:pPr>
      <w:proofErr w:type="gramStart"/>
      <w:ins w:id="150" w:author="Unknown">
        <w:r w:rsidRPr="000950FE">
          <w:rPr>
            <w:rFonts w:ascii="Arial" w:eastAsia="Times New Roman" w:hAnsi="Arial" w:cs="Arial"/>
            <w:color w:val="000000"/>
            <w:sz w:val="27"/>
            <w:szCs w:val="27"/>
          </w:rPr>
          <w:t>Right-click on your new test class and select </w:t>
        </w:r>
        <w:r w:rsidRPr="000950FE">
          <w:rPr>
            <w:rFonts w:ascii="Arial" w:eastAsia="Times New Roman" w:hAnsi="Arial" w:cs="Arial"/>
            <w:i/>
            <w:iCs/>
            <w:color w:val="000000"/>
            <w:sz w:val="27"/>
            <w:szCs w:val="27"/>
          </w:rPr>
          <w:t>Run-As</w:t>
        </w:r>
        <w:r w:rsidRPr="000950FE">
          <w:rPr>
            <w:rFonts w:ascii="Arial" w:eastAsia="Times New Roman" w:hAnsi="Arial" w:cs="Arial"/>
            <w:color w:val="000000"/>
            <w:sz w:val="27"/>
            <w:szCs w:val="27"/>
          </w:rPr>
          <w:t> → </w:t>
        </w:r>
        <w:proofErr w:type="spellStart"/>
        <w:r w:rsidRPr="000950FE">
          <w:rPr>
            <w:rFonts w:ascii="Arial" w:eastAsia="Times New Roman" w:hAnsi="Arial" w:cs="Arial"/>
            <w:i/>
            <w:iCs/>
            <w:color w:val="000000"/>
            <w:sz w:val="27"/>
            <w:szCs w:val="27"/>
          </w:rPr>
          <w:t>JUnit</w:t>
        </w:r>
        <w:proofErr w:type="spellEnd"/>
        <w:r w:rsidRPr="000950FE">
          <w:rPr>
            <w:rFonts w:ascii="Arial" w:eastAsia="Times New Roman" w:hAnsi="Arial" w:cs="Arial"/>
            <w:i/>
            <w:iCs/>
            <w:color w:val="000000"/>
            <w:sz w:val="27"/>
            <w:szCs w:val="27"/>
          </w:rPr>
          <w:t xml:space="preserve"> Test</w:t>
        </w:r>
        <w:r w:rsidRPr="000950FE">
          <w:rPr>
            <w:rFonts w:ascii="Arial" w:eastAsia="Times New Roman" w:hAnsi="Arial" w:cs="Arial"/>
            <w:color w:val="000000"/>
            <w:sz w:val="27"/>
            <w:szCs w:val="27"/>
          </w:rPr>
          <w:t>.</w:t>
        </w:r>
        <w:proofErr w:type="gramEnd"/>
      </w:ins>
    </w:p>
    <w:p w:rsidR="000950FE" w:rsidRPr="000950FE" w:rsidRDefault="000950FE" w:rsidP="000950FE">
      <w:pPr>
        <w:spacing w:after="0" w:line="327" w:lineRule="atLeast"/>
        <w:rPr>
          <w:ins w:id="151" w:author="Unknown"/>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496050" cy="559435"/>
            <wp:effectExtent l="0" t="0" r="0" b="0"/>
            <wp:docPr id="2" name="Picture 2" descr="Run JUnit test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n JUnit test in Eclips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496050" cy="559435"/>
                    </a:xfrm>
                    <a:prstGeom prst="rect">
                      <a:avLst/>
                    </a:prstGeom>
                    <a:noFill/>
                    <a:ln>
                      <a:noFill/>
                    </a:ln>
                  </pic:spPr>
                </pic:pic>
              </a:graphicData>
            </a:graphic>
          </wp:inline>
        </w:drawing>
      </w:r>
    </w:p>
    <w:p w:rsidR="000950FE" w:rsidRPr="000950FE" w:rsidRDefault="000950FE" w:rsidP="000950FE">
      <w:pPr>
        <w:spacing w:before="100" w:beforeAutospacing="1" w:after="100" w:afterAutospacing="1" w:line="327" w:lineRule="atLeast"/>
        <w:ind w:left="150" w:right="150"/>
        <w:rPr>
          <w:ins w:id="152" w:author="Unknown"/>
          <w:rFonts w:ascii="Arial" w:eastAsia="Times New Roman" w:hAnsi="Arial" w:cs="Arial"/>
          <w:color w:val="000000"/>
          <w:sz w:val="27"/>
          <w:szCs w:val="27"/>
        </w:rPr>
      </w:pPr>
      <w:ins w:id="153" w:author="Unknown">
        <w:r w:rsidRPr="000950FE">
          <w:rPr>
            <w:rFonts w:ascii="Arial" w:eastAsia="Times New Roman" w:hAnsi="Arial" w:cs="Arial"/>
            <w:color w:val="000000"/>
            <w:sz w:val="27"/>
            <w:szCs w:val="27"/>
          </w:rPr>
          <w:t xml:space="preserve">The result of the tests will be displayed in the </w:t>
        </w:r>
        <w:proofErr w:type="spellStart"/>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w:t>
        </w:r>
        <w:r w:rsidRPr="000950FE">
          <w:rPr>
            <w:rFonts w:ascii="Arial" w:eastAsia="Times New Roman" w:hAnsi="Arial" w:cs="Arial"/>
            <w:i/>
            <w:iCs/>
            <w:color w:val="000000"/>
            <w:sz w:val="27"/>
            <w:szCs w:val="27"/>
          </w:rPr>
          <w:t>view</w:t>
        </w:r>
        <w:r w:rsidRPr="000950FE">
          <w:rPr>
            <w:rFonts w:ascii="Arial" w:eastAsia="Times New Roman" w:hAnsi="Arial" w:cs="Arial"/>
            <w:color w:val="000000"/>
            <w:sz w:val="27"/>
            <w:szCs w:val="27"/>
          </w:rPr>
          <w:t xml:space="preserve">. In our example one test should be </w:t>
        </w:r>
        <w:proofErr w:type="spellStart"/>
        <w:r w:rsidRPr="000950FE">
          <w:rPr>
            <w:rFonts w:ascii="Arial" w:eastAsia="Times New Roman" w:hAnsi="Arial" w:cs="Arial"/>
            <w:color w:val="000000"/>
            <w:sz w:val="27"/>
            <w:szCs w:val="27"/>
          </w:rPr>
          <w:t>succesful</w:t>
        </w:r>
        <w:proofErr w:type="spellEnd"/>
        <w:r w:rsidRPr="000950FE">
          <w:rPr>
            <w:rFonts w:ascii="Arial" w:eastAsia="Times New Roman" w:hAnsi="Arial" w:cs="Arial"/>
            <w:color w:val="000000"/>
            <w:sz w:val="27"/>
            <w:szCs w:val="27"/>
          </w:rPr>
          <w:t xml:space="preserve"> and one test should show an error. This error is indicated by a red bar.</w:t>
        </w:r>
      </w:ins>
    </w:p>
    <w:p w:rsidR="000950FE" w:rsidRPr="000950FE" w:rsidRDefault="000950FE" w:rsidP="000950FE">
      <w:pPr>
        <w:spacing w:after="0" w:line="327" w:lineRule="atLeast"/>
        <w:rPr>
          <w:ins w:id="154" w:author="Unknown"/>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4196715" cy="5493385"/>
            <wp:effectExtent l="0" t="0" r="0" b="0"/>
            <wp:docPr id="1" name="Picture 1" descr="Result of running a un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 of running a unit tes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96715" cy="5493385"/>
                    </a:xfrm>
                    <a:prstGeom prst="rect">
                      <a:avLst/>
                    </a:prstGeom>
                    <a:noFill/>
                    <a:ln>
                      <a:noFill/>
                    </a:ln>
                  </pic:spPr>
                </pic:pic>
              </a:graphicData>
            </a:graphic>
          </wp:inline>
        </w:drawing>
      </w:r>
    </w:p>
    <w:p w:rsidR="000950FE" w:rsidRPr="000950FE" w:rsidRDefault="000950FE" w:rsidP="000950FE">
      <w:pPr>
        <w:spacing w:before="100" w:beforeAutospacing="1" w:after="100" w:afterAutospacing="1" w:line="327" w:lineRule="atLeast"/>
        <w:ind w:left="150" w:right="150"/>
        <w:rPr>
          <w:ins w:id="155" w:author="Unknown"/>
          <w:rFonts w:ascii="Arial" w:eastAsia="Times New Roman" w:hAnsi="Arial" w:cs="Arial"/>
          <w:color w:val="000000"/>
          <w:sz w:val="27"/>
          <w:szCs w:val="27"/>
        </w:rPr>
      </w:pPr>
      <w:ins w:id="156" w:author="Unknown">
        <w:r w:rsidRPr="000950FE">
          <w:rPr>
            <w:rFonts w:ascii="Arial" w:eastAsia="Times New Roman" w:hAnsi="Arial" w:cs="Arial"/>
            <w:color w:val="000000"/>
            <w:sz w:val="27"/>
            <w:szCs w:val="27"/>
          </w:rPr>
          <w:t>The test is failing because our multiplier class is currently not working correctly. It does a division instead of multiplication. Fix the bug and re-run test to get a green bar.</w:t>
        </w:r>
      </w:ins>
    </w:p>
    <w:p w:rsidR="000950FE" w:rsidRPr="000950FE" w:rsidRDefault="000950FE" w:rsidP="000950FE">
      <w:pPr>
        <w:spacing w:before="300" w:after="0" w:line="327" w:lineRule="atLeast"/>
        <w:outlineLvl w:val="1"/>
        <w:rPr>
          <w:ins w:id="157" w:author="Unknown"/>
          <w:rFonts w:ascii="Arial" w:eastAsia="Times New Roman" w:hAnsi="Arial" w:cs="Arial"/>
          <w:b/>
          <w:bCs/>
          <w:color w:val="333333"/>
          <w:sz w:val="45"/>
          <w:szCs w:val="45"/>
        </w:rPr>
      </w:pPr>
      <w:bookmarkStart w:id="158" w:name="junitadvanced"/>
      <w:bookmarkEnd w:id="158"/>
      <w:ins w:id="159" w:author="Unknown">
        <w:r w:rsidRPr="000950FE">
          <w:rPr>
            <w:rFonts w:ascii="Arial" w:eastAsia="Times New Roman" w:hAnsi="Arial" w:cs="Arial"/>
            <w:b/>
            <w:bCs/>
            <w:color w:val="333333"/>
            <w:sz w:val="45"/>
            <w:szCs w:val="45"/>
          </w:rPr>
          <w:t xml:space="preserve">5. Advanced </w:t>
        </w:r>
        <w:proofErr w:type="spellStart"/>
        <w:r w:rsidRPr="000950FE">
          <w:rPr>
            <w:rFonts w:ascii="Arial" w:eastAsia="Times New Roman" w:hAnsi="Arial" w:cs="Arial"/>
            <w:b/>
            <w:bCs/>
            <w:color w:val="333333"/>
            <w:sz w:val="45"/>
            <w:szCs w:val="45"/>
          </w:rPr>
          <w:t>JUnit</w:t>
        </w:r>
        <w:proofErr w:type="spellEnd"/>
        <w:r w:rsidRPr="000950FE">
          <w:rPr>
            <w:rFonts w:ascii="Arial" w:eastAsia="Times New Roman" w:hAnsi="Arial" w:cs="Arial"/>
            <w:b/>
            <w:bCs/>
            <w:color w:val="333333"/>
            <w:sz w:val="45"/>
            <w:szCs w:val="45"/>
          </w:rPr>
          <w:t xml:space="preserve"> options</w:t>
        </w:r>
      </w:ins>
    </w:p>
    <w:p w:rsidR="000950FE" w:rsidRPr="000950FE" w:rsidRDefault="000950FE" w:rsidP="000950FE">
      <w:pPr>
        <w:spacing w:after="0" w:line="327" w:lineRule="atLeast"/>
        <w:outlineLvl w:val="2"/>
        <w:rPr>
          <w:ins w:id="160" w:author="Unknown"/>
          <w:rFonts w:ascii="Arial" w:eastAsia="Times New Roman" w:hAnsi="Arial" w:cs="Arial"/>
          <w:b/>
          <w:bCs/>
          <w:color w:val="333333"/>
          <w:sz w:val="30"/>
          <w:szCs w:val="30"/>
        </w:rPr>
      </w:pPr>
      <w:bookmarkStart w:id="161" w:name="junitadvanced_parameterizedtests"/>
      <w:bookmarkEnd w:id="161"/>
      <w:ins w:id="162" w:author="Unknown">
        <w:r w:rsidRPr="000950FE">
          <w:rPr>
            <w:rFonts w:ascii="Arial" w:eastAsia="Times New Roman" w:hAnsi="Arial" w:cs="Arial"/>
            <w:b/>
            <w:bCs/>
            <w:color w:val="333333"/>
            <w:sz w:val="30"/>
            <w:szCs w:val="30"/>
          </w:rPr>
          <w:t>5.1. Parameterized test</w:t>
        </w:r>
      </w:ins>
    </w:p>
    <w:p w:rsidR="000950FE" w:rsidRPr="000950FE" w:rsidRDefault="000950FE" w:rsidP="000950FE">
      <w:pPr>
        <w:spacing w:before="100" w:beforeAutospacing="1" w:after="100" w:afterAutospacing="1" w:line="327" w:lineRule="atLeast"/>
        <w:ind w:left="150" w:right="150"/>
        <w:rPr>
          <w:ins w:id="163" w:author="Unknown"/>
          <w:rFonts w:ascii="Arial" w:eastAsia="Times New Roman" w:hAnsi="Arial" w:cs="Arial"/>
          <w:color w:val="000000"/>
          <w:sz w:val="27"/>
          <w:szCs w:val="27"/>
        </w:rPr>
      </w:pPr>
      <w:bookmarkStart w:id="164" w:name="d268326e859"/>
      <w:bookmarkEnd w:id="164"/>
      <w:proofErr w:type="spellStart"/>
      <w:ins w:id="165" w:author="Unknown">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allows you to use parameters in a tests class. This class can contain one test method and this method is executed with the different parameters provided.</w:t>
        </w:r>
      </w:ins>
    </w:p>
    <w:p w:rsidR="000950FE" w:rsidRPr="000950FE" w:rsidRDefault="000950FE" w:rsidP="000950FE">
      <w:pPr>
        <w:spacing w:before="100" w:beforeAutospacing="1" w:after="100" w:afterAutospacing="1" w:line="327" w:lineRule="atLeast"/>
        <w:ind w:left="150" w:right="150"/>
        <w:rPr>
          <w:ins w:id="166" w:author="Unknown"/>
          <w:rFonts w:ascii="Arial" w:eastAsia="Times New Roman" w:hAnsi="Arial" w:cs="Arial"/>
          <w:color w:val="000000"/>
          <w:sz w:val="27"/>
          <w:szCs w:val="27"/>
        </w:rPr>
      </w:pPr>
      <w:ins w:id="167" w:author="Unknown">
        <w:r w:rsidRPr="000950FE">
          <w:rPr>
            <w:rFonts w:ascii="Arial" w:eastAsia="Times New Roman" w:hAnsi="Arial" w:cs="Arial"/>
            <w:color w:val="000000"/>
            <w:sz w:val="27"/>
            <w:szCs w:val="27"/>
          </w:rPr>
          <w:lastRenderedPageBreak/>
          <w:t>You mark a test class as a parameterized test with the </w:t>
        </w:r>
        <w:proofErr w:type="gramStart"/>
        <w:r w:rsidRPr="000950FE">
          <w:rPr>
            <w:rFonts w:ascii="Courier New" w:eastAsia="Times New Roman" w:hAnsi="Courier New" w:cs="Courier New"/>
            <w:color w:val="000000"/>
            <w:sz w:val="23"/>
            <w:szCs w:val="23"/>
          </w:rPr>
          <w:t>@</w:t>
        </w:r>
        <w:proofErr w:type="spellStart"/>
        <w:r w:rsidRPr="000950FE">
          <w:rPr>
            <w:rFonts w:ascii="Courier New" w:eastAsia="Times New Roman" w:hAnsi="Courier New" w:cs="Courier New"/>
            <w:color w:val="000000"/>
            <w:sz w:val="23"/>
            <w:szCs w:val="23"/>
          </w:rPr>
          <w:t>RunWith</w:t>
        </w:r>
        <w:proofErr w:type="spellEnd"/>
        <w:r w:rsidRPr="000950FE">
          <w:rPr>
            <w:rFonts w:ascii="Courier New" w:eastAsia="Times New Roman" w:hAnsi="Courier New" w:cs="Courier New"/>
            <w:color w:val="000000"/>
            <w:sz w:val="23"/>
            <w:szCs w:val="23"/>
          </w:rPr>
          <w:t>(</w:t>
        </w:r>
        <w:proofErr w:type="spellStart"/>
        <w:proofErr w:type="gramEnd"/>
        <w:r w:rsidRPr="000950FE">
          <w:rPr>
            <w:rFonts w:ascii="Courier New" w:eastAsia="Times New Roman" w:hAnsi="Courier New" w:cs="Courier New"/>
            <w:color w:val="000000"/>
            <w:sz w:val="23"/>
            <w:szCs w:val="23"/>
          </w:rPr>
          <w:t>Parameterized.class</w:t>
        </w:r>
        <w:proofErr w:type="spellEnd"/>
        <w:r w:rsidRPr="000950FE">
          <w:rPr>
            <w:rFonts w:ascii="Courier New" w:eastAsia="Times New Roman" w:hAnsi="Courier New" w:cs="Courier New"/>
            <w:color w:val="000000"/>
            <w:sz w:val="23"/>
            <w:szCs w:val="23"/>
          </w:rPr>
          <w:t>)</w:t>
        </w:r>
        <w:r w:rsidRPr="000950FE">
          <w:rPr>
            <w:rFonts w:ascii="Arial" w:eastAsia="Times New Roman" w:hAnsi="Arial" w:cs="Arial"/>
            <w:color w:val="000000"/>
            <w:sz w:val="27"/>
            <w:szCs w:val="27"/>
          </w:rPr>
          <w:t>annotation.</w:t>
        </w:r>
      </w:ins>
    </w:p>
    <w:p w:rsidR="000950FE" w:rsidRPr="000950FE" w:rsidRDefault="000950FE" w:rsidP="000950FE">
      <w:pPr>
        <w:spacing w:before="100" w:beforeAutospacing="1" w:after="100" w:afterAutospacing="1" w:line="327" w:lineRule="atLeast"/>
        <w:ind w:left="150" w:right="150"/>
        <w:rPr>
          <w:ins w:id="168" w:author="Unknown"/>
          <w:rFonts w:ascii="Arial" w:eastAsia="Times New Roman" w:hAnsi="Arial" w:cs="Arial"/>
          <w:color w:val="000000"/>
          <w:sz w:val="27"/>
          <w:szCs w:val="27"/>
        </w:rPr>
      </w:pPr>
      <w:ins w:id="169" w:author="Unknown">
        <w:r w:rsidRPr="000950FE">
          <w:rPr>
            <w:rFonts w:ascii="Arial" w:eastAsia="Times New Roman" w:hAnsi="Arial" w:cs="Arial"/>
            <w:color w:val="000000"/>
            <w:sz w:val="27"/>
            <w:szCs w:val="27"/>
          </w:rPr>
          <w:t>Such a test class must contain a static method annotated with </w:t>
        </w:r>
        <w:r w:rsidRPr="000950FE">
          <w:rPr>
            <w:rFonts w:ascii="Courier New" w:eastAsia="Times New Roman" w:hAnsi="Courier New" w:cs="Courier New"/>
            <w:color w:val="000000"/>
            <w:sz w:val="23"/>
            <w:szCs w:val="23"/>
          </w:rPr>
          <w:t>@Parameters</w:t>
        </w:r>
        <w:r w:rsidRPr="000950FE">
          <w:rPr>
            <w:rFonts w:ascii="Arial" w:eastAsia="Times New Roman" w:hAnsi="Arial" w:cs="Arial"/>
            <w:color w:val="000000"/>
            <w:sz w:val="27"/>
            <w:szCs w:val="27"/>
          </w:rPr>
          <w:t> that generates and returns a Collection of Arrays. Each item in this collection is used as the parameters for the test method.</w:t>
        </w:r>
      </w:ins>
    </w:p>
    <w:p w:rsidR="000950FE" w:rsidRPr="000950FE" w:rsidRDefault="000950FE" w:rsidP="000950FE">
      <w:pPr>
        <w:spacing w:before="100" w:beforeAutospacing="1" w:after="100" w:afterAutospacing="1" w:line="327" w:lineRule="atLeast"/>
        <w:ind w:left="150" w:right="150"/>
        <w:rPr>
          <w:ins w:id="170" w:author="Unknown"/>
          <w:rFonts w:ascii="Arial" w:eastAsia="Times New Roman" w:hAnsi="Arial" w:cs="Arial"/>
          <w:color w:val="000000"/>
          <w:sz w:val="27"/>
          <w:szCs w:val="27"/>
        </w:rPr>
      </w:pPr>
      <w:ins w:id="171" w:author="Unknown">
        <w:r w:rsidRPr="000950FE">
          <w:rPr>
            <w:rFonts w:ascii="Arial" w:eastAsia="Times New Roman" w:hAnsi="Arial" w:cs="Arial"/>
            <w:color w:val="000000"/>
            <w:sz w:val="27"/>
            <w:szCs w:val="27"/>
          </w:rPr>
          <w:t>You need also to create a constructor in which you store the values for each test. The number of elements in each array provided by the method annotated with </w:t>
        </w:r>
        <w:r w:rsidRPr="000950FE">
          <w:rPr>
            <w:rFonts w:ascii="Courier New" w:eastAsia="Times New Roman" w:hAnsi="Courier New" w:cs="Courier New"/>
            <w:color w:val="000000"/>
            <w:sz w:val="23"/>
            <w:szCs w:val="23"/>
          </w:rPr>
          <w:t>@Parameters</w:t>
        </w:r>
        <w:r w:rsidRPr="000950FE">
          <w:rPr>
            <w:rFonts w:ascii="Arial" w:eastAsia="Times New Roman" w:hAnsi="Arial" w:cs="Arial"/>
            <w:color w:val="000000"/>
            <w:sz w:val="27"/>
            <w:szCs w:val="27"/>
          </w:rPr>
          <w:t> must correspond to the number of parameters in the constructor of the class. The class is created for each parameter and the test values are passed via the constructor to the class.</w:t>
        </w:r>
      </w:ins>
    </w:p>
    <w:p w:rsidR="000950FE" w:rsidRPr="000950FE" w:rsidRDefault="000950FE" w:rsidP="000950FE">
      <w:pPr>
        <w:spacing w:before="100" w:beforeAutospacing="1" w:after="100" w:afterAutospacing="1" w:line="327" w:lineRule="atLeast"/>
        <w:ind w:left="150" w:right="150"/>
        <w:rPr>
          <w:ins w:id="172" w:author="Unknown"/>
          <w:rFonts w:ascii="Arial" w:eastAsia="Times New Roman" w:hAnsi="Arial" w:cs="Arial"/>
          <w:color w:val="000000"/>
          <w:sz w:val="27"/>
          <w:szCs w:val="27"/>
        </w:rPr>
      </w:pPr>
      <w:ins w:id="173" w:author="Unknown">
        <w:r w:rsidRPr="000950FE">
          <w:rPr>
            <w:rFonts w:ascii="Arial" w:eastAsia="Times New Roman" w:hAnsi="Arial" w:cs="Arial"/>
            <w:color w:val="000000"/>
            <w:sz w:val="27"/>
            <w:szCs w:val="27"/>
          </w:rPr>
          <w:t xml:space="preserve">The following code shows an example for a parameterized test. It assume that you test </w:t>
        </w:r>
        <w:proofErr w:type="spellStart"/>
        <w:proofErr w:type="gramStart"/>
        <w:r w:rsidRPr="000950FE">
          <w:rPr>
            <w:rFonts w:ascii="Arial" w:eastAsia="Times New Roman" w:hAnsi="Arial" w:cs="Arial"/>
            <w:color w:val="000000"/>
            <w:sz w:val="27"/>
            <w:szCs w:val="27"/>
          </w:rPr>
          <w:t>the</w:t>
        </w:r>
        <w:r w:rsidRPr="000950FE">
          <w:rPr>
            <w:rFonts w:ascii="Courier New" w:eastAsia="Times New Roman" w:hAnsi="Courier New" w:cs="Courier New"/>
            <w:color w:val="000000"/>
            <w:sz w:val="23"/>
            <w:szCs w:val="23"/>
          </w:rPr>
          <w:t>multiply</w:t>
        </w:r>
        <w:proofErr w:type="spellEnd"/>
        <w:r w:rsidRPr="000950FE">
          <w:rPr>
            <w:rFonts w:ascii="Courier New" w:eastAsia="Times New Roman" w:hAnsi="Courier New" w:cs="Courier New"/>
            <w:color w:val="000000"/>
            <w:sz w:val="23"/>
            <w:szCs w:val="23"/>
          </w:rPr>
          <w:t>(</w:t>
        </w:r>
        <w:proofErr w:type="gramEnd"/>
        <w:r w:rsidRPr="000950FE">
          <w:rPr>
            <w:rFonts w:ascii="Courier New" w:eastAsia="Times New Roman" w:hAnsi="Courier New" w:cs="Courier New"/>
            <w:color w:val="000000"/>
            <w:sz w:val="23"/>
            <w:szCs w:val="23"/>
          </w:rPr>
          <w:t>)</w:t>
        </w:r>
        <w:r w:rsidRPr="000950FE">
          <w:rPr>
            <w:rFonts w:ascii="Arial" w:eastAsia="Times New Roman" w:hAnsi="Arial" w:cs="Arial"/>
            <w:color w:val="000000"/>
            <w:sz w:val="27"/>
            <w:szCs w:val="27"/>
          </w:rPr>
          <w:t> method of the </w:t>
        </w:r>
        <w:proofErr w:type="spellStart"/>
        <w:r w:rsidRPr="000950FE">
          <w:rPr>
            <w:rFonts w:ascii="Courier New" w:eastAsia="Times New Roman" w:hAnsi="Courier New" w:cs="Courier New"/>
            <w:color w:val="000000"/>
            <w:sz w:val="23"/>
            <w:szCs w:val="23"/>
          </w:rPr>
          <w:t>MyClass</w:t>
        </w:r>
        <w:proofErr w:type="spellEnd"/>
        <w:r w:rsidRPr="000950FE">
          <w:rPr>
            <w:rFonts w:ascii="Arial" w:eastAsia="Times New Roman" w:hAnsi="Arial" w:cs="Arial"/>
            <w:color w:val="000000"/>
            <w:sz w:val="27"/>
            <w:szCs w:val="27"/>
          </w:rPr>
          <w:t> class which was used in an example earlier.</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74" w:author="Unknown"/>
          <w:rFonts w:ascii="Lucida Console" w:eastAsia="Times New Roman" w:hAnsi="Lucida Console" w:cs="Courier New"/>
          <w:color w:val="000000"/>
          <w:sz w:val="19"/>
          <w:szCs w:val="19"/>
        </w:rPr>
      </w:pPr>
      <w:proofErr w:type="gramStart"/>
      <w:ins w:id="175" w:author="Unknown">
        <w:r w:rsidRPr="000950FE">
          <w:rPr>
            <w:rFonts w:ascii="Lucida Console" w:eastAsia="Times New Roman" w:hAnsi="Lucida Console" w:cs="Courier New"/>
            <w:b/>
            <w:bCs/>
            <w:color w:val="7F0055"/>
            <w:sz w:val="19"/>
            <w:szCs w:val="19"/>
          </w:rPr>
          <w:t>package</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de.vogella.junit.first</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76"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77" w:author="Unknown"/>
          <w:rFonts w:ascii="Lucida Console" w:eastAsia="Times New Roman" w:hAnsi="Lucida Console" w:cs="Courier New"/>
          <w:color w:val="000000"/>
          <w:sz w:val="19"/>
          <w:szCs w:val="19"/>
        </w:rPr>
      </w:pPr>
      <w:proofErr w:type="gramStart"/>
      <w:ins w:id="178"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static</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org.junit.Assert.assertEquals</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79"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80" w:author="Unknown"/>
          <w:rFonts w:ascii="Lucida Console" w:eastAsia="Times New Roman" w:hAnsi="Lucida Console" w:cs="Courier New"/>
          <w:color w:val="000000"/>
          <w:sz w:val="19"/>
          <w:szCs w:val="19"/>
        </w:rPr>
      </w:pPr>
      <w:proofErr w:type="gramStart"/>
      <w:ins w:id="181"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java.util.Arrays</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82" w:author="Unknown"/>
          <w:rFonts w:ascii="Lucida Console" w:eastAsia="Times New Roman" w:hAnsi="Lucida Console" w:cs="Courier New"/>
          <w:color w:val="000000"/>
          <w:sz w:val="19"/>
          <w:szCs w:val="19"/>
        </w:rPr>
      </w:pPr>
      <w:proofErr w:type="gramStart"/>
      <w:ins w:id="183"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java.util.Collection</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84"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85" w:author="Unknown"/>
          <w:rFonts w:ascii="Lucida Console" w:eastAsia="Times New Roman" w:hAnsi="Lucida Console" w:cs="Courier New"/>
          <w:color w:val="000000"/>
          <w:sz w:val="19"/>
          <w:szCs w:val="19"/>
        </w:rPr>
      </w:pPr>
      <w:proofErr w:type="gramStart"/>
      <w:ins w:id="186"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org.junit.Test</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87" w:author="Unknown"/>
          <w:rFonts w:ascii="Lucida Console" w:eastAsia="Times New Roman" w:hAnsi="Lucida Console" w:cs="Courier New"/>
          <w:color w:val="000000"/>
          <w:sz w:val="19"/>
          <w:szCs w:val="19"/>
        </w:rPr>
      </w:pPr>
      <w:proofErr w:type="gramStart"/>
      <w:ins w:id="188"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org.junit.runner.RunWith</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89" w:author="Unknown"/>
          <w:rFonts w:ascii="Lucida Console" w:eastAsia="Times New Roman" w:hAnsi="Lucida Console" w:cs="Courier New"/>
          <w:color w:val="000000"/>
          <w:sz w:val="19"/>
          <w:szCs w:val="19"/>
        </w:rPr>
      </w:pPr>
      <w:proofErr w:type="gramStart"/>
      <w:ins w:id="190"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org.junit.runners.Parameterized</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91" w:author="Unknown"/>
          <w:rFonts w:ascii="Lucida Console" w:eastAsia="Times New Roman" w:hAnsi="Lucida Console" w:cs="Courier New"/>
          <w:color w:val="000000"/>
          <w:sz w:val="19"/>
          <w:szCs w:val="19"/>
        </w:rPr>
      </w:pPr>
      <w:proofErr w:type="gramStart"/>
      <w:ins w:id="192"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org.junit.runners.Parameterized.Parameters</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93"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94" w:author="Unknown"/>
          <w:rFonts w:ascii="Lucida Console" w:eastAsia="Times New Roman" w:hAnsi="Lucida Console" w:cs="Courier New"/>
          <w:color w:val="000000"/>
          <w:sz w:val="19"/>
          <w:szCs w:val="19"/>
        </w:rPr>
      </w:pPr>
      <w:proofErr w:type="gramStart"/>
      <w:ins w:id="195" w:author="Unknown">
        <w:r w:rsidRPr="000950FE">
          <w:rPr>
            <w:rFonts w:ascii="Lucida Console" w:eastAsia="Times New Roman" w:hAnsi="Lucida Console" w:cs="Courier New"/>
            <w:i/>
            <w:iCs/>
            <w:color w:val="808080"/>
            <w:sz w:val="19"/>
            <w:szCs w:val="19"/>
          </w:rPr>
          <w:t>@</w:t>
        </w:r>
        <w:proofErr w:type="spellStart"/>
        <w:r w:rsidRPr="000950FE">
          <w:rPr>
            <w:rFonts w:ascii="Lucida Console" w:eastAsia="Times New Roman" w:hAnsi="Lucida Console" w:cs="Courier New"/>
            <w:i/>
            <w:iCs/>
            <w:color w:val="808080"/>
            <w:sz w:val="19"/>
            <w:szCs w:val="19"/>
          </w:rPr>
          <w:t>RunWith</w:t>
        </w:r>
        <w:proofErr w:type="spellEnd"/>
        <w:r w:rsidRPr="000950FE">
          <w:rPr>
            <w:rFonts w:ascii="Lucida Console" w:eastAsia="Times New Roman" w:hAnsi="Lucida Console" w:cs="Courier New"/>
            <w:i/>
            <w:iCs/>
            <w:color w:val="808080"/>
            <w:sz w:val="19"/>
            <w:szCs w:val="19"/>
          </w:rPr>
          <w:t>(</w:t>
        </w:r>
        <w:proofErr w:type="spellStart"/>
        <w:proofErr w:type="gramEnd"/>
        <w:r w:rsidRPr="000950FE">
          <w:rPr>
            <w:rFonts w:ascii="Lucida Console" w:eastAsia="Times New Roman" w:hAnsi="Lucida Console" w:cs="Courier New"/>
            <w:i/>
            <w:iCs/>
            <w:color w:val="808080"/>
            <w:sz w:val="19"/>
            <w:szCs w:val="19"/>
          </w:rPr>
          <w:t>Parameterized.class</w:t>
        </w:r>
        <w:proofErr w:type="spellEnd"/>
        <w:r w:rsidRPr="000950FE">
          <w:rPr>
            <w:rFonts w:ascii="Lucida Console" w:eastAsia="Times New Roman" w:hAnsi="Lucida Console" w:cs="Courier New"/>
            <w:i/>
            <w:iCs/>
            <w:color w:val="80808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96" w:author="Unknown"/>
          <w:rFonts w:ascii="Lucida Console" w:eastAsia="Times New Roman" w:hAnsi="Lucida Console" w:cs="Courier New"/>
          <w:color w:val="000000"/>
          <w:sz w:val="19"/>
          <w:szCs w:val="19"/>
        </w:rPr>
      </w:pPr>
      <w:proofErr w:type="gramStart"/>
      <w:ins w:id="197" w:author="Unknown">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class</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MyParameterizedClassTest</w:t>
        </w:r>
        <w:proofErr w:type="spellEnd"/>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98"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199" w:author="Unknown"/>
          <w:rFonts w:ascii="Lucida Console" w:eastAsia="Times New Roman" w:hAnsi="Lucida Console" w:cs="Courier New"/>
          <w:color w:val="000000"/>
          <w:sz w:val="19"/>
          <w:szCs w:val="19"/>
        </w:rPr>
      </w:pPr>
      <w:ins w:id="200"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private</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b/>
            <w:bCs/>
            <w:color w:val="7F0055"/>
            <w:sz w:val="19"/>
            <w:szCs w:val="19"/>
          </w:rPr>
          <w:t>int</w:t>
        </w:r>
        <w:proofErr w:type="spellEnd"/>
        <w:r w:rsidRPr="000950FE">
          <w:rPr>
            <w:rFonts w:ascii="Lucida Console" w:eastAsia="Times New Roman" w:hAnsi="Lucida Console" w:cs="Courier New"/>
            <w:color w:val="000000"/>
            <w:sz w:val="19"/>
            <w:szCs w:val="19"/>
          </w:rPr>
          <w:t xml:space="preserve"> multiplier;</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01"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02" w:author="Unknown"/>
          <w:rFonts w:ascii="Lucida Console" w:eastAsia="Times New Roman" w:hAnsi="Lucida Console" w:cs="Courier New"/>
          <w:color w:val="000000"/>
          <w:sz w:val="19"/>
          <w:szCs w:val="19"/>
        </w:rPr>
      </w:pPr>
      <w:ins w:id="203"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MyParameterizedClassTest</w:t>
        </w:r>
        <w:proofErr w:type="spellEnd"/>
        <w:r w:rsidRPr="000950FE">
          <w:rPr>
            <w:rFonts w:ascii="Lucida Console" w:eastAsia="Times New Roman" w:hAnsi="Lucida Console" w:cs="Courier New"/>
            <w:color w:val="000000"/>
            <w:sz w:val="19"/>
            <w:szCs w:val="19"/>
          </w:rPr>
          <w:t>(</w:t>
        </w:r>
        <w:proofErr w:type="spellStart"/>
        <w:r w:rsidRPr="000950FE">
          <w:rPr>
            <w:rFonts w:ascii="Lucida Console" w:eastAsia="Times New Roman" w:hAnsi="Lucida Console" w:cs="Courier New"/>
            <w:b/>
            <w:bCs/>
            <w:color w:val="7F0055"/>
            <w:sz w:val="19"/>
            <w:szCs w:val="19"/>
          </w:rPr>
          <w:t>int</w:t>
        </w:r>
        <w:proofErr w:type="spell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testParameter</w:t>
        </w:r>
        <w:proofErr w:type="spellEnd"/>
        <w:r w:rsidRPr="000950FE">
          <w:rPr>
            <w:rFonts w:ascii="Lucida Console" w:eastAsia="Times New Roman" w:hAnsi="Lucida Console" w:cs="Courier New"/>
            <w:color w:val="000000"/>
            <w:sz w:val="19"/>
            <w:szCs w:val="19"/>
          </w:rPr>
          <w:t>)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04" w:author="Unknown"/>
          <w:rFonts w:ascii="Lucida Console" w:eastAsia="Times New Roman" w:hAnsi="Lucida Console" w:cs="Courier New"/>
          <w:color w:val="000000"/>
          <w:sz w:val="19"/>
          <w:szCs w:val="19"/>
        </w:rPr>
      </w:pPr>
      <w:ins w:id="205" w:author="Unknown">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b/>
            <w:bCs/>
            <w:color w:val="7F0055"/>
            <w:sz w:val="19"/>
            <w:szCs w:val="19"/>
          </w:rPr>
          <w:t>this</w:t>
        </w:r>
        <w:r w:rsidRPr="000950FE">
          <w:rPr>
            <w:rFonts w:ascii="Lucida Console" w:eastAsia="Times New Roman" w:hAnsi="Lucida Console" w:cs="Courier New"/>
            <w:color w:val="000000"/>
            <w:sz w:val="19"/>
            <w:szCs w:val="19"/>
          </w:rPr>
          <w:t>.multiplier</w:t>
        </w:r>
        <w:proofErr w:type="spellEnd"/>
        <w:r w:rsidRPr="000950FE">
          <w:rPr>
            <w:rFonts w:ascii="Lucida Console" w:eastAsia="Times New Roman" w:hAnsi="Lucida Console" w:cs="Courier New"/>
            <w:color w:val="000000"/>
            <w:sz w:val="19"/>
            <w:szCs w:val="19"/>
          </w:rPr>
          <w:t xml:space="preserve"> = </w:t>
        </w:r>
        <w:proofErr w:type="spellStart"/>
        <w:r w:rsidRPr="000950FE">
          <w:rPr>
            <w:rFonts w:ascii="Lucida Console" w:eastAsia="Times New Roman" w:hAnsi="Lucida Console" w:cs="Courier New"/>
            <w:color w:val="000000"/>
            <w:sz w:val="19"/>
            <w:szCs w:val="19"/>
          </w:rPr>
          <w:t>testParameter</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06" w:author="Unknown"/>
          <w:rFonts w:ascii="Lucida Console" w:eastAsia="Times New Roman" w:hAnsi="Lucida Console" w:cs="Courier New"/>
          <w:color w:val="000000"/>
          <w:sz w:val="19"/>
          <w:szCs w:val="19"/>
        </w:rPr>
      </w:pPr>
      <w:ins w:id="207" w:author="Unknown">
        <w:r w:rsidRPr="000950FE">
          <w:rPr>
            <w:rFonts w:ascii="Lucida Console" w:eastAsia="Times New Roman" w:hAnsi="Lucida Console" w:cs="Courier New"/>
            <w:color w:val="000000"/>
            <w:sz w:val="19"/>
            <w:szCs w:val="19"/>
          </w:rPr>
          <w:lastRenderedPageBreak/>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08"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09" w:author="Unknown"/>
          <w:rFonts w:ascii="Lucida Console" w:eastAsia="Times New Roman" w:hAnsi="Lucida Console" w:cs="Courier New"/>
          <w:color w:val="000000"/>
          <w:sz w:val="19"/>
          <w:szCs w:val="19"/>
        </w:rPr>
      </w:pPr>
      <w:ins w:id="210" w:author="Unknown">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008800"/>
            <w:sz w:val="19"/>
            <w:szCs w:val="19"/>
          </w:rPr>
          <w:t xml:space="preserve">// </w:t>
        </w:r>
        <w:proofErr w:type="gramStart"/>
        <w:r w:rsidRPr="000950FE">
          <w:rPr>
            <w:rFonts w:ascii="Lucida Console" w:eastAsia="Times New Roman" w:hAnsi="Lucida Console" w:cs="Courier New"/>
            <w:i/>
            <w:iCs/>
            <w:color w:val="008800"/>
            <w:sz w:val="19"/>
            <w:szCs w:val="19"/>
          </w:rPr>
          <w:t>Creates</w:t>
        </w:r>
        <w:proofErr w:type="gramEnd"/>
        <w:r w:rsidRPr="000950FE">
          <w:rPr>
            <w:rFonts w:ascii="Lucida Console" w:eastAsia="Times New Roman" w:hAnsi="Lucida Console" w:cs="Courier New"/>
            <w:i/>
            <w:iCs/>
            <w:color w:val="008800"/>
            <w:sz w:val="19"/>
            <w:szCs w:val="19"/>
          </w:rPr>
          <w:t xml:space="preserve"> the test data</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11" w:author="Unknown"/>
          <w:rFonts w:ascii="Lucida Console" w:eastAsia="Times New Roman" w:hAnsi="Lucida Console" w:cs="Courier New"/>
          <w:color w:val="000000"/>
          <w:sz w:val="19"/>
          <w:szCs w:val="19"/>
        </w:rPr>
      </w:pPr>
      <w:ins w:id="212" w:author="Unknown">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808080"/>
            <w:sz w:val="19"/>
            <w:szCs w:val="19"/>
          </w:rPr>
          <w:t>@Parameters</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13" w:author="Unknown"/>
          <w:rFonts w:ascii="Lucida Console" w:eastAsia="Times New Roman" w:hAnsi="Lucida Console" w:cs="Courier New"/>
          <w:color w:val="000000"/>
          <w:sz w:val="19"/>
          <w:szCs w:val="19"/>
        </w:rPr>
      </w:pPr>
      <w:ins w:id="214"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static</w:t>
        </w:r>
        <w:r w:rsidRPr="000950FE">
          <w:rPr>
            <w:rFonts w:ascii="Lucida Console" w:eastAsia="Times New Roman" w:hAnsi="Lucida Console" w:cs="Courier New"/>
            <w:color w:val="000000"/>
            <w:sz w:val="19"/>
            <w:szCs w:val="19"/>
          </w:rPr>
          <w:t xml:space="preserve"> Collection&lt;Object[]&gt; data()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15" w:author="Unknown"/>
          <w:rFonts w:ascii="Lucida Console" w:eastAsia="Times New Roman" w:hAnsi="Lucida Console" w:cs="Courier New"/>
          <w:color w:val="000000"/>
          <w:sz w:val="19"/>
          <w:szCs w:val="19"/>
        </w:rPr>
      </w:pPr>
      <w:ins w:id="216" w:author="Unknown">
        <w:r w:rsidRPr="000950FE">
          <w:rPr>
            <w:rFonts w:ascii="Lucida Console" w:eastAsia="Times New Roman" w:hAnsi="Lucida Console" w:cs="Courier New"/>
            <w:color w:val="000000"/>
            <w:sz w:val="19"/>
            <w:szCs w:val="19"/>
          </w:rPr>
          <w:t xml:space="preserve">    Object[][] data = </w:t>
        </w:r>
        <w:r w:rsidRPr="000950FE">
          <w:rPr>
            <w:rFonts w:ascii="Lucida Console" w:eastAsia="Times New Roman" w:hAnsi="Lucida Console" w:cs="Courier New"/>
            <w:b/>
            <w:bCs/>
            <w:color w:val="7F0055"/>
            <w:sz w:val="19"/>
            <w:szCs w:val="19"/>
          </w:rPr>
          <w:t>new</w:t>
        </w:r>
        <w:r w:rsidRPr="000950FE">
          <w:rPr>
            <w:rFonts w:ascii="Lucida Console" w:eastAsia="Times New Roman" w:hAnsi="Lucida Console" w:cs="Courier New"/>
            <w:color w:val="000000"/>
            <w:sz w:val="19"/>
            <w:szCs w:val="19"/>
          </w:rPr>
          <w:t xml:space="preserve"> Object[][] { { 1 }, { 5 }, { 121 }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17" w:author="Unknown"/>
          <w:rFonts w:ascii="Lucida Console" w:eastAsia="Times New Roman" w:hAnsi="Lucida Console" w:cs="Courier New"/>
          <w:color w:val="000000"/>
          <w:sz w:val="19"/>
          <w:szCs w:val="19"/>
        </w:rPr>
      </w:pPr>
      <w:ins w:id="218"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return</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Arrays.asList</w:t>
        </w:r>
        <w:proofErr w:type="spellEnd"/>
        <w:r w:rsidRPr="000950FE">
          <w:rPr>
            <w:rFonts w:ascii="Lucida Console" w:eastAsia="Times New Roman" w:hAnsi="Lucida Console" w:cs="Courier New"/>
            <w:color w:val="000000"/>
            <w:sz w:val="19"/>
            <w:szCs w:val="19"/>
          </w:rPr>
          <w:t>(data);</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19" w:author="Unknown"/>
          <w:rFonts w:ascii="Lucida Console" w:eastAsia="Times New Roman" w:hAnsi="Lucida Console" w:cs="Courier New"/>
          <w:color w:val="000000"/>
          <w:sz w:val="19"/>
          <w:szCs w:val="19"/>
        </w:rPr>
      </w:pPr>
      <w:ins w:id="220"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21"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22" w:author="Unknown"/>
          <w:rFonts w:ascii="Lucida Console" w:eastAsia="Times New Roman" w:hAnsi="Lucida Console" w:cs="Courier New"/>
          <w:color w:val="000000"/>
          <w:sz w:val="19"/>
          <w:szCs w:val="19"/>
        </w:rPr>
      </w:pPr>
      <w:ins w:id="223" w:author="Unknown">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808080"/>
            <w:sz w:val="19"/>
            <w:szCs w:val="19"/>
          </w:rPr>
          <w:t>@Test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24" w:author="Unknown"/>
          <w:rFonts w:ascii="Lucida Console" w:eastAsia="Times New Roman" w:hAnsi="Lucida Console" w:cs="Courier New"/>
          <w:color w:val="000000"/>
          <w:sz w:val="19"/>
          <w:szCs w:val="19"/>
        </w:rPr>
      </w:pPr>
      <w:ins w:id="225"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void</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testMultiplyException</w:t>
        </w:r>
        <w:proofErr w:type="spellEnd"/>
        <w:r w:rsidRPr="000950FE">
          <w:rPr>
            <w:rFonts w:ascii="Lucida Console" w:eastAsia="Times New Roman" w:hAnsi="Lucida Console" w:cs="Courier New"/>
            <w:color w:val="000000"/>
            <w:sz w:val="19"/>
            <w:szCs w:val="19"/>
          </w:rPr>
          <w:t>()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26" w:author="Unknown"/>
          <w:rFonts w:ascii="Lucida Console" w:eastAsia="Times New Roman" w:hAnsi="Lucida Console" w:cs="Courier New"/>
          <w:color w:val="000000"/>
          <w:sz w:val="19"/>
          <w:szCs w:val="19"/>
        </w:rPr>
      </w:pPr>
      <w:ins w:id="227" w:author="Unknown">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MyClass</w:t>
        </w:r>
        <w:proofErr w:type="spellEnd"/>
        <w:r w:rsidRPr="000950FE">
          <w:rPr>
            <w:rFonts w:ascii="Lucida Console" w:eastAsia="Times New Roman" w:hAnsi="Lucida Console" w:cs="Courier New"/>
            <w:color w:val="000000"/>
            <w:sz w:val="19"/>
            <w:szCs w:val="19"/>
          </w:rPr>
          <w:t xml:space="preserve"> tester = </w:t>
        </w:r>
        <w:r w:rsidRPr="000950FE">
          <w:rPr>
            <w:rFonts w:ascii="Lucida Console" w:eastAsia="Times New Roman" w:hAnsi="Lucida Console" w:cs="Courier New"/>
            <w:b/>
            <w:bCs/>
            <w:color w:val="7F0055"/>
            <w:sz w:val="19"/>
            <w:szCs w:val="19"/>
          </w:rPr>
          <w:t>new</w:t>
        </w:r>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MyClass</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28" w:author="Unknown"/>
          <w:rFonts w:ascii="Lucida Console" w:eastAsia="Times New Roman" w:hAnsi="Lucida Console" w:cs="Courier New"/>
          <w:color w:val="000000"/>
          <w:sz w:val="19"/>
          <w:szCs w:val="19"/>
        </w:rPr>
      </w:pPr>
      <w:ins w:id="229" w:author="Unknown">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assertEquals</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FF"/>
            <w:sz w:val="19"/>
            <w:szCs w:val="19"/>
          </w:rPr>
          <w:t>"Result"</w:t>
        </w:r>
        <w:r w:rsidRPr="000950FE">
          <w:rPr>
            <w:rFonts w:ascii="Lucida Console" w:eastAsia="Times New Roman" w:hAnsi="Lucida Console" w:cs="Courier New"/>
            <w:color w:val="000000"/>
            <w:sz w:val="19"/>
            <w:szCs w:val="19"/>
          </w:rPr>
          <w:t>, multiplier * multiplier,</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30" w:author="Unknown"/>
          <w:rFonts w:ascii="Lucida Console" w:eastAsia="Times New Roman" w:hAnsi="Lucida Console" w:cs="Courier New"/>
          <w:color w:val="000000"/>
          <w:sz w:val="19"/>
          <w:szCs w:val="19"/>
        </w:rPr>
      </w:pPr>
      <w:ins w:id="231" w:author="Unknown">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tester.multiply</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00"/>
            <w:sz w:val="19"/>
            <w:szCs w:val="19"/>
          </w:rPr>
          <w:t>multiplier, multiplier));</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32" w:author="Unknown"/>
          <w:rFonts w:ascii="Lucida Console" w:eastAsia="Times New Roman" w:hAnsi="Lucida Console" w:cs="Courier New"/>
          <w:color w:val="000000"/>
          <w:sz w:val="19"/>
          <w:szCs w:val="19"/>
        </w:rPr>
      </w:pPr>
      <w:ins w:id="233"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34"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35" w:author="Unknown"/>
          <w:rFonts w:ascii="Lucida Console" w:eastAsia="Times New Roman" w:hAnsi="Lucida Console" w:cs="Courier New"/>
          <w:color w:val="000000"/>
          <w:sz w:val="19"/>
          <w:szCs w:val="19"/>
        </w:rPr>
      </w:pPr>
      <w:ins w:id="236" w:author="Unknown">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37" w:author="Unknown"/>
          <w:rFonts w:ascii="Lucida Console" w:eastAsia="Times New Roman" w:hAnsi="Lucida Console" w:cs="Courier New"/>
          <w:color w:val="000000"/>
          <w:sz w:val="19"/>
          <w:szCs w:val="19"/>
        </w:rPr>
      </w:pPr>
      <w:ins w:id="238"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spacing w:before="100" w:beforeAutospacing="1" w:after="100" w:afterAutospacing="1" w:line="327" w:lineRule="atLeast"/>
        <w:ind w:left="150" w:right="150"/>
        <w:rPr>
          <w:ins w:id="239" w:author="Unknown"/>
          <w:rFonts w:ascii="Arial" w:eastAsia="Times New Roman" w:hAnsi="Arial" w:cs="Arial"/>
          <w:color w:val="000000"/>
          <w:sz w:val="27"/>
          <w:szCs w:val="27"/>
        </w:rPr>
      </w:pPr>
      <w:ins w:id="240" w:author="Unknown">
        <w:r w:rsidRPr="000950FE">
          <w:rPr>
            <w:rFonts w:ascii="Arial" w:eastAsia="Times New Roman" w:hAnsi="Arial" w:cs="Arial"/>
            <w:color w:val="000000"/>
            <w:sz w:val="27"/>
            <w:szCs w:val="27"/>
          </w:rPr>
          <w:t>If you run this test class, the test method is executed with each defined parameter. In the above example the test method is executed three times.</w:t>
        </w:r>
      </w:ins>
    </w:p>
    <w:p w:rsidR="000950FE" w:rsidRPr="000950FE" w:rsidRDefault="000950FE" w:rsidP="000950FE">
      <w:pPr>
        <w:spacing w:after="0" w:line="327" w:lineRule="atLeast"/>
        <w:outlineLvl w:val="2"/>
        <w:rPr>
          <w:ins w:id="241" w:author="Unknown"/>
          <w:rFonts w:ascii="Arial" w:eastAsia="Times New Roman" w:hAnsi="Arial" w:cs="Arial"/>
          <w:b/>
          <w:bCs/>
          <w:color w:val="333333"/>
          <w:sz w:val="30"/>
          <w:szCs w:val="30"/>
        </w:rPr>
      </w:pPr>
      <w:bookmarkStart w:id="242" w:name="junitadvanced_rules"/>
      <w:bookmarkEnd w:id="242"/>
      <w:ins w:id="243" w:author="Unknown">
        <w:r w:rsidRPr="000950FE">
          <w:rPr>
            <w:rFonts w:ascii="Arial" w:eastAsia="Times New Roman" w:hAnsi="Arial" w:cs="Arial"/>
            <w:b/>
            <w:bCs/>
            <w:color w:val="333333"/>
            <w:sz w:val="30"/>
            <w:szCs w:val="30"/>
          </w:rPr>
          <w:t>5.2. Rules</w:t>
        </w:r>
      </w:ins>
    </w:p>
    <w:p w:rsidR="000950FE" w:rsidRPr="000950FE" w:rsidRDefault="000950FE" w:rsidP="000950FE">
      <w:pPr>
        <w:spacing w:before="100" w:beforeAutospacing="1" w:after="100" w:afterAutospacing="1" w:line="327" w:lineRule="atLeast"/>
        <w:ind w:left="150" w:right="150"/>
        <w:rPr>
          <w:ins w:id="244" w:author="Unknown"/>
          <w:rFonts w:ascii="Arial" w:eastAsia="Times New Roman" w:hAnsi="Arial" w:cs="Arial"/>
          <w:color w:val="000000"/>
          <w:sz w:val="27"/>
          <w:szCs w:val="27"/>
        </w:rPr>
      </w:pPr>
      <w:bookmarkStart w:id="245" w:name="d268326e899"/>
      <w:bookmarkEnd w:id="245"/>
      <w:ins w:id="246" w:author="Unknown">
        <w:r w:rsidRPr="000950FE">
          <w:rPr>
            <w:rFonts w:ascii="Arial" w:eastAsia="Times New Roman" w:hAnsi="Arial" w:cs="Arial"/>
            <w:color w:val="000000"/>
            <w:sz w:val="27"/>
            <w:szCs w:val="27"/>
          </w:rPr>
          <w:t>Via the </w:t>
        </w:r>
        <w:r w:rsidRPr="000950FE">
          <w:rPr>
            <w:rFonts w:ascii="Courier New" w:eastAsia="Times New Roman" w:hAnsi="Courier New" w:cs="Courier New"/>
            <w:color w:val="000000"/>
            <w:sz w:val="23"/>
            <w:szCs w:val="23"/>
          </w:rPr>
          <w:t>@Rule</w:t>
        </w:r>
        <w:r w:rsidRPr="000950FE">
          <w:rPr>
            <w:rFonts w:ascii="Arial" w:eastAsia="Times New Roman" w:hAnsi="Arial" w:cs="Arial"/>
            <w:color w:val="000000"/>
            <w:sz w:val="27"/>
            <w:szCs w:val="27"/>
          </w:rPr>
          <w:t xml:space="preserve"> annotation you can create objects which can be used and configured in your test methods. This adds more flexibility to your tests. You could for example specify which exception message </w:t>
        </w:r>
        <w:proofErr w:type="gramStart"/>
        <w:r w:rsidRPr="000950FE">
          <w:rPr>
            <w:rFonts w:ascii="Arial" w:eastAsia="Times New Roman" w:hAnsi="Arial" w:cs="Arial"/>
            <w:color w:val="000000"/>
            <w:sz w:val="27"/>
            <w:szCs w:val="27"/>
          </w:rPr>
          <w:t>your expect</w:t>
        </w:r>
        <w:proofErr w:type="gramEnd"/>
        <w:r w:rsidRPr="000950FE">
          <w:rPr>
            <w:rFonts w:ascii="Arial" w:eastAsia="Times New Roman" w:hAnsi="Arial" w:cs="Arial"/>
            <w:color w:val="000000"/>
            <w:sz w:val="27"/>
            <w:szCs w:val="27"/>
          </w:rPr>
          <w:t xml:space="preserve"> during execution of your test code.</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47" w:author="Unknown"/>
          <w:rFonts w:ascii="Lucida Console" w:eastAsia="Times New Roman" w:hAnsi="Lucida Console" w:cs="Courier New"/>
          <w:color w:val="000000"/>
          <w:sz w:val="19"/>
          <w:szCs w:val="19"/>
        </w:rPr>
      </w:pPr>
      <w:proofErr w:type="gramStart"/>
      <w:ins w:id="248" w:author="Unknown">
        <w:r w:rsidRPr="000950FE">
          <w:rPr>
            <w:rFonts w:ascii="Lucida Console" w:eastAsia="Times New Roman" w:hAnsi="Lucida Console" w:cs="Courier New"/>
            <w:b/>
            <w:bCs/>
            <w:color w:val="7F0055"/>
            <w:sz w:val="19"/>
            <w:szCs w:val="19"/>
          </w:rPr>
          <w:t>package</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de.vogella.junit.first</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49"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50" w:author="Unknown"/>
          <w:rFonts w:ascii="Lucida Console" w:eastAsia="Times New Roman" w:hAnsi="Lucida Console" w:cs="Courier New"/>
          <w:color w:val="000000"/>
          <w:sz w:val="19"/>
          <w:szCs w:val="19"/>
        </w:rPr>
      </w:pPr>
      <w:proofErr w:type="gramStart"/>
      <w:ins w:id="251"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org.junit.Rule</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52" w:author="Unknown"/>
          <w:rFonts w:ascii="Lucida Console" w:eastAsia="Times New Roman" w:hAnsi="Lucida Console" w:cs="Courier New"/>
          <w:color w:val="000000"/>
          <w:sz w:val="19"/>
          <w:szCs w:val="19"/>
        </w:rPr>
      </w:pPr>
      <w:proofErr w:type="gramStart"/>
      <w:ins w:id="253"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org.junit.Test</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54" w:author="Unknown"/>
          <w:rFonts w:ascii="Lucida Console" w:eastAsia="Times New Roman" w:hAnsi="Lucida Console" w:cs="Courier New"/>
          <w:color w:val="000000"/>
          <w:sz w:val="19"/>
          <w:szCs w:val="19"/>
        </w:rPr>
      </w:pPr>
      <w:proofErr w:type="gramStart"/>
      <w:ins w:id="255"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org.junit.rules.ExpectedException</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56"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57" w:author="Unknown"/>
          <w:rFonts w:ascii="Lucida Console" w:eastAsia="Times New Roman" w:hAnsi="Lucida Console" w:cs="Courier New"/>
          <w:color w:val="000000"/>
          <w:sz w:val="19"/>
          <w:szCs w:val="19"/>
        </w:rPr>
      </w:pPr>
      <w:proofErr w:type="gramStart"/>
      <w:ins w:id="258" w:author="Unknown">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class</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RuleExceptionTesterExample</w:t>
        </w:r>
        <w:proofErr w:type="spellEnd"/>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59"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60" w:author="Unknown"/>
          <w:rFonts w:ascii="Lucida Console" w:eastAsia="Times New Roman" w:hAnsi="Lucida Console" w:cs="Courier New"/>
          <w:color w:val="000000"/>
          <w:sz w:val="19"/>
          <w:szCs w:val="19"/>
        </w:rPr>
      </w:pPr>
      <w:ins w:id="261" w:author="Unknown">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808080"/>
            <w:sz w:val="19"/>
            <w:szCs w:val="19"/>
          </w:rPr>
          <w:t>@Rule</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62" w:author="Unknown"/>
          <w:rFonts w:ascii="Lucida Console" w:eastAsia="Times New Roman" w:hAnsi="Lucida Console" w:cs="Courier New"/>
          <w:color w:val="000000"/>
          <w:sz w:val="19"/>
          <w:szCs w:val="19"/>
        </w:rPr>
      </w:pPr>
      <w:ins w:id="263"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ExpectedException</w:t>
        </w:r>
        <w:proofErr w:type="spellEnd"/>
        <w:r w:rsidRPr="000950FE">
          <w:rPr>
            <w:rFonts w:ascii="Lucida Console" w:eastAsia="Times New Roman" w:hAnsi="Lucida Console" w:cs="Courier New"/>
            <w:color w:val="000000"/>
            <w:sz w:val="19"/>
            <w:szCs w:val="19"/>
          </w:rPr>
          <w:t xml:space="preserve"> exception = </w:t>
        </w:r>
        <w:proofErr w:type="spellStart"/>
        <w:r w:rsidRPr="000950FE">
          <w:rPr>
            <w:rFonts w:ascii="Lucida Console" w:eastAsia="Times New Roman" w:hAnsi="Lucida Console" w:cs="Courier New"/>
            <w:color w:val="000000"/>
            <w:sz w:val="19"/>
            <w:szCs w:val="19"/>
          </w:rPr>
          <w:t>ExpectedException.none</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64"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65" w:author="Unknown"/>
          <w:rFonts w:ascii="Lucida Console" w:eastAsia="Times New Roman" w:hAnsi="Lucida Console" w:cs="Courier New"/>
          <w:color w:val="000000"/>
          <w:sz w:val="19"/>
          <w:szCs w:val="19"/>
        </w:rPr>
      </w:pPr>
      <w:ins w:id="266" w:author="Unknown">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808080"/>
            <w:sz w:val="19"/>
            <w:szCs w:val="19"/>
          </w:rPr>
          <w:t>@Test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67" w:author="Unknown"/>
          <w:rFonts w:ascii="Lucida Console" w:eastAsia="Times New Roman" w:hAnsi="Lucida Console" w:cs="Courier New"/>
          <w:color w:val="000000"/>
          <w:sz w:val="19"/>
          <w:szCs w:val="19"/>
        </w:rPr>
      </w:pPr>
      <w:ins w:id="268"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void</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throwsIllegalArgumentExceptionIfIconIsNull</w:t>
        </w:r>
        <w:proofErr w:type="spellEnd"/>
        <w:r w:rsidRPr="000950FE">
          <w:rPr>
            <w:rFonts w:ascii="Lucida Console" w:eastAsia="Times New Roman" w:hAnsi="Lucida Console" w:cs="Courier New"/>
            <w:color w:val="000000"/>
            <w:sz w:val="19"/>
            <w:szCs w:val="19"/>
          </w:rPr>
          <w:t>()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69" w:author="Unknown"/>
          <w:rFonts w:ascii="Lucida Console" w:eastAsia="Times New Roman" w:hAnsi="Lucida Console" w:cs="Courier New"/>
          <w:color w:val="000000"/>
          <w:sz w:val="19"/>
          <w:szCs w:val="19"/>
        </w:rPr>
      </w:pPr>
      <w:ins w:id="270" w:author="Unknown">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exception.expect</w:t>
        </w:r>
        <w:proofErr w:type="spellEnd"/>
        <w:r w:rsidRPr="000950FE">
          <w:rPr>
            <w:rFonts w:ascii="Lucida Console" w:eastAsia="Times New Roman" w:hAnsi="Lucida Console" w:cs="Courier New"/>
            <w:color w:val="000000"/>
            <w:sz w:val="19"/>
            <w:szCs w:val="19"/>
          </w:rPr>
          <w:t>(</w:t>
        </w:r>
        <w:proofErr w:type="spellStart"/>
        <w:proofErr w:type="gramEnd"/>
        <w:r w:rsidRPr="000950FE">
          <w:rPr>
            <w:rFonts w:ascii="Lucida Console" w:eastAsia="Times New Roman" w:hAnsi="Lucida Console" w:cs="Courier New"/>
            <w:color w:val="000000"/>
            <w:sz w:val="19"/>
            <w:szCs w:val="19"/>
          </w:rPr>
          <w:t>IllegalArgumentException.</w:t>
        </w:r>
        <w:r w:rsidRPr="000950FE">
          <w:rPr>
            <w:rFonts w:ascii="Lucida Console" w:eastAsia="Times New Roman" w:hAnsi="Lucida Console" w:cs="Courier New"/>
            <w:b/>
            <w:bCs/>
            <w:color w:val="7F0055"/>
            <w:sz w:val="19"/>
            <w:szCs w:val="19"/>
          </w:rPr>
          <w:t>class</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71" w:author="Unknown"/>
          <w:rFonts w:ascii="Lucida Console" w:eastAsia="Times New Roman" w:hAnsi="Lucida Console" w:cs="Courier New"/>
          <w:color w:val="000000"/>
          <w:sz w:val="19"/>
          <w:szCs w:val="19"/>
        </w:rPr>
      </w:pPr>
      <w:ins w:id="272" w:author="Unknown">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exception.expectMessage</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FF"/>
            <w:sz w:val="19"/>
            <w:szCs w:val="19"/>
          </w:rPr>
          <w:t>"Negative value not allowed"</w:t>
        </w:r>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73" w:author="Unknown"/>
          <w:rFonts w:ascii="Lucida Console" w:eastAsia="Times New Roman" w:hAnsi="Lucida Console" w:cs="Courier New"/>
          <w:color w:val="000000"/>
          <w:sz w:val="19"/>
          <w:szCs w:val="19"/>
        </w:rPr>
      </w:pPr>
      <w:ins w:id="274" w:author="Unknown">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ClassToBeTested</w:t>
        </w:r>
        <w:proofErr w:type="spellEnd"/>
        <w:r w:rsidRPr="000950FE">
          <w:rPr>
            <w:rFonts w:ascii="Lucida Console" w:eastAsia="Times New Roman" w:hAnsi="Lucida Console" w:cs="Courier New"/>
            <w:color w:val="000000"/>
            <w:sz w:val="19"/>
            <w:szCs w:val="19"/>
          </w:rPr>
          <w:t xml:space="preserve"> t = </w:t>
        </w:r>
        <w:r w:rsidRPr="000950FE">
          <w:rPr>
            <w:rFonts w:ascii="Lucida Console" w:eastAsia="Times New Roman" w:hAnsi="Lucida Console" w:cs="Courier New"/>
            <w:b/>
            <w:bCs/>
            <w:color w:val="7F0055"/>
            <w:sz w:val="19"/>
            <w:szCs w:val="19"/>
          </w:rPr>
          <w:t>new</w:t>
        </w:r>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ClassToBeTested</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75" w:author="Unknown"/>
          <w:rFonts w:ascii="Lucida Console" w:eastAsia="Times New Roman" w:hAnsi="Lucida Console" w:cs="Courier New"/>
          <w:color w:val="000000"/>
          <w:sz w:val="19"/>
          <w:szCs w:val="19"/>
        </w:rPr>
      </w:pPr>
      <w:ins w:id="276" w:author="Unknown">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t.methodToBeTest</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00"/>
            <w:sz w:val="19"/>
            <w:szCs w:val="19"/>
          </w:rPr>
          <w:t>-1);</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77" w:author="Unknown"/>
          <w:rFonts w:ascii="Lucida Console" w:eastAsia="Times New Roman" w:hAnsi="Lucida Console" w:cs="Courier New"/>
          <w:color w:val="000000"/>
          <w:sz w:val="19"/>
          <w:szCs w:val="19"/>
        </w:rPr>
      </w:pPr>
      <w:ins w:id="278"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79" w:author="Unknown"/>
          <w:rFonts w:ascii="Lucida Console" w:eastAsia="Times New Roman" w:hAnsi="Lucida Console" w:cs="Courier New"/>
          <w:color w:val="000000"/>
          <w:sz w:val="19"/>
          <w:szCs w:val="19"/>
        </w:rPr>
      </w:pPr>
      <w:ins w:id="280"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spacing w:before="100" w:beforeAutospacing="1" w:after="100" w:afterAutospacing="1" w:line="327" w:lineRule="atLeast"/>
        <w:ind w:left="150" w:right="150"/>
        <w:rPr>
          <w:ins w:id="281" w:author="Unknown"/>
          <w:rFonts w:ascii="Arial" w:eastAsia="Times New Roman" w:hAnsi="Arial" w:cs="Arial"/>
          <w:color w:val="000000"/>
          <w:sz w:val="27"/>
          <w:szCs w:val="27"/>
        </w:rPr>
      </w:pPr>
      <w:proofErr w:type="spellStart"/>
      <w:ins w:id="282" w:author="Unknown">
        <w:r w:rsidRPr="000950FE">
          <w:rPr>
            <w:rFonts w:ascii="Arial" w:eastAsia="Times New Roman" w:hAnsi="Arial" w:cs="Arial"/>
            <w:color w:val="000000"/>
            <w:sz w:val="27"/>
            <w:szCs w:val="27"/>
          </w:rPr>
          <w:t>JUnit</w:t>
        </w:r>
        <w:proofErr w:type="spellEnd"/>
        <w:r w:rsidRPr="000950FE">
          <w:rPr>
            <w:rFonts w:ascii="Arial" w:eastAsia="Times New Roman" w:hAnsi="Arial" w:cs="Arial"/>
            <w:color w:val="000000"/>
            <w:sz w:val="27"/>
            <w:szCs w:val="27"/>
          </w:rPr>
          <w:t xml:space="preserve"> provides already several useful implementations of rules. For example </w:t>
        </w:r>
        <w:proofErr w:type="spellStart"/>
        <w:r w:rsidRPr="000950FE">
          <w:rPr>
            <w:rFonts w:ascii="Arial" w:eastAsia="Times New Roman" w:hAnsi="Arial" w:cs="Arial"/>
            <w:color w:val="000000"/>
            <w:sz w:val="27"/>
            <w:szCs w:val="27"/>
          </w:rPr>
          <w:t>the</w:t>
        </w:r>
        <w:r w:rsidRPr="000950FE">
          <w:rPr>
            <w:rFonts w:ascii="Courier New" w:eastAsia="Times New Roman" w:hAnsi="Courier New" w:cs="Courier New"/>
            <w:color w:val="000000"/>
            <w:sz w:val="23"/>
            <w:szCs w:val="23"/>
          </w:rPr>
          <w:t>TemporaryFolder</w:t>
        </w:r>
        <w:proofErr w:type="spellEnd"/>
        <w:r w:rsidRPr="000950FE">
          <w:rPr>
            <w:rFonts w:ascii="Arial" w:eastAsia="Times New Roman" w:hAnsi="Arial" w:cs="Arial"/>
            <w:color w:val="000000"/>
            <w:sz w:val="27"/>
            <w:szCs w:val="27"/>
          </w:rPr>
          <w:t> class allows to setup files and folders which are automatically removed after a test.</w:t>
        </w:r>
      </w:ins>
    </w:p>
    <w:p w:rsidR="000950FE" w:rsidRPr="000950FE" w:rsidRDefault="000950FE" w:rsidP="000950FE">
      <w:pPr>
        <w:spacing w:before="100" w:beforeAutospacing="1" w:after="100" w:afterAutospacing="1" w:line="327" w:lineRule="atLeast"/>
        <w:ind w:left="150" w:right="150"/>
        <w:rPr>
          <w:ins w:id="283" w:author="Unknown"/>
          <w:rFonts w:ascii="Arial" w:eastAsia="Times New Roman" w:hAnsi="Arial" w:cs="Arial"/>
          <w:color w:val="000000"/>
          <w:sz w:val="27"/>
          <w:szCs w:val="27"/>
        </w:rPr>
      </w:pPr>
      <w:ins w:id="284" w:author="Unknown">
        <w:r w:rsidRPr="000950FE">
          <w:rPr>
            <w:rFonts w:ascii="Arial" w:eastAsia="Times New Roman" w:hAnsi="Arial" w:cs="Arial"/>
            <w:color w:val="000000"/>
            <w:sz w:val="27"/>
            <w:szCs w:val="27"/>
          </w:rPr>
          <w:t>The following code shows an example for the usage of the </w:t>
        </w:r>
        <w:proofErr w:type="spellStart"/>
        <w:r w:rsidRPr="000950FE">
          <w:rPr>
            <w:rFonts w:ascii="Courier New" w:eastAsia="Times New Roman" w:hAnsi="Courier New" w:cs="Courier New"/>
            <w:color w:val="000000"/>
            <w:sz w:val="23"/>
            <w:szCs w:val="23"/>
          </w:rPr>
          <w:t>TemporaryFolder</w:t>
        </w:r>
        <w:proofErr w:type="spellEnd"/>
        <w:r w:rsidRPr="000950FE">
          <w:rPr>
            <w:rFonts w:ascii="Arial" w:eastAsia="Times New Roman" w:hAnsi="Arial" w:cs="Arial"/>
            <w:color w:val="000000"/>
            <w:sz w:val="27"/>
            <w:szCs w:val="27"/>
          </w:rPr>
          <w:t> implementation.</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85" w:author="Unknown"/>
          <w:rFonts w:ascii="Lucida Console" w:eastAsia="Times New Roman" w:hAnsi="Lucida Console" w:cs="Courier New"/>
          <w:color w:val="000000"/>
          <w:sz w:val="19"/>
          <w:szCs w:val="19"/>
        </w:rPr>
      </w:pPr>
      <w:proofErr w:type="gramStart"/>
      <w:ins w:id="286" w:author="Unknown">
        <w:r w:rsidRPr="000950FE">
          <w:rPr>
            <w:rFonts w:ascii="Lucida Console" w:eastAsia="Times New Roman" w:hAnsi="Lucida Console" w:cs="Courier New"/>
            <w:b/>
            <w:bCs/>
            <w:color w:val="7F0055"/>
            <w:sz w:val="19"/>
            <w:szCs w:val="19"/>
          </w:rPr>
          <w:t>package</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de.vogella.junit.first</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87"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88" w:author="Unknown"/>
          <w:rFonts w:ascii="Lucida Console" w:eastAsia="Times New Roman" w:hAnsi="Lucida Console" w:cs="Courier New"/>
          <w:color w:val="000000"/>
          <w:sz w:val="19"/>
          <w:szCs w:val="19"/>
        </w:rPr>
      </w:pPr>
      <w:proofErr w:type="gramStart"/>
      <w:ins w:id="289"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static</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org.junit.Assert.assertTrue</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90"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91" w:author="Unknown"/>
          <w:rFonts w:ascii="Lucida Console" w:eastAsia="Times New Roman" w:hAnsi="Lucida Console" w:cs="Courier New"/>
          <w:color w:val="000000"/>
          <w:sz w:val="19"/>
          <w:szCs w:val="19"/>
        </w:rPr>
      </w:pPr>
      <w:proofErr w:type="gramStart"/>
      <w:ins w:id="292"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java.io.File</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93" w:author="Unknown"/>
          <w:rFonts w:ascii="Lucida Console" w:eastAsia="Times New Roman" w:hAnsi="Lucida Console" w:cs="Courier New"/>
          <w:color w:val="000000"/>
          <w:sz w:val="19"/>
          <w:szCs w:val="19"/>
        </w:rPr>
      </w:pPr>
      <w:proofErr w:type="gramStart"/>
      <w:ins w:id="294"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java.io.IOException</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95"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96" w:author="Unknown"/>
          <w:rFonts w:ascii="Lucida Console" w:eastAsia="Times New Roman" w:hAnsi="Lucida Console" w:cs="Courier New"/>
          <w:color w:val="000000"/>
          <w:sz w:val="19"/>
          <w:szCs w:val="19"/>
        </w:rPr>
      </w:pPr>
      <w:proofErr w:type="gramStart"/>
      <w:ins w:id="297"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org.junit.Rule</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298" w:author="Unknown"/>
          <w:rFonts w:ascii="Lucida Console" w:eastAsia="Times New Roman" w:hAnsi="Lucida Console" w:cs="Courier New"/>
          <w:color w:val="000000"/>
          <w:sz w:val="19"/>
          <w:szCs w:val="19"/>
        </w:rPr>
      </w:pPr>
      <w:proofErr w:type="gramStart"/>
      <w:ins w:id="299"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org.junit.Test</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00" w:author="Unknown"/>
          <w:rFonts w:ascii="Lucida Console" w:eastAsia="Times New Roman" w:hAnsi="Lucida Console" w:cs="Courier New"/>
          <w:color w:val="000000"/>
          <w:sz w:val="19"/>
          <w:szCs w:val="19"/>
        </w:rPr>
      </w:pPr>
      <w:proofErr w:type="gramStart"/>
      <w:ins w:id="301" w:author="Unknown">
        <w:r w:rsidRPr="000950FE">
          <w:rPr>
            <w:rFonts w:ascii="Lucida Console" w:eastAsia="Times New Roman" w:hAnsi="Lucida Console" w:cs="Courier New"/>
            <w:b/>
            <w:bCs/>
            <w:color w:val="7F0055"/>
            <w:sz w:val="19"/>
            <w:szCs w:val="19"/>
          </w:rPr>
          <w:t>import</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org.junit.rules.TemporaryFolder</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02"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03" w:author="Unknown"/>
          <w:rFonts w:ascii="Lucida Console" w:eastAsia="Times New Roman" w:hAnsi="Lucida Console" w:cs="Courier New"/>
          <w:color w:val="000000"/>
          <w:sz w:val="19"/>
          <w:szCs w:val="19"/>
        </w:rPr>
      </w:pPr>
      <w:proofErr w:type="gramStart"/>
      <w:ins w:id="304" w:author="Unknown">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class</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RuleTester</w:t>
        </w:r>
        <w:proofErr w:type="spellEnd"/>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05"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06" w:author="Unknown"/>
          <w:rFonts w:ascii="Lucida Console" w:eastAsia="Times New Roman" w:hAnsi="Lucida Console" w:cs="Courier New"/>
          <w:color w:val="000000"/>
          <w:sz w:val="19"/>
          <w:szCs w:val="19"/>
        </w:rPr>
      </w:pPr>
      <w:ins w:id="307" w:author="Unknown">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808080"/>
            <w:sz w:val="19"/>
            <w:szCs w:val="19"/>
          </w:rPr>
          <w:t>@Rule</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08" w:author="Unknown"/>
          <w:rFonts w:ascii="Lucida Console" w:eastAsia="Times New Roman" w:hAnsi="Lucida Console" w:cs="Courier New"/>
          <w:color w:val="000000"/>
          <w:sz w:val="19"/>
          <w:szCs w:val="19"/>
        </w:rPr>
      </w:pPr>
      <w:ins w:id="309"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TemporaryFolder</w:t>
        </w:r>
        <w:proofErr w:type="spellEnd"/>
        <w:r w:rsidRPr="000950FE">
          <w:rPr>
            <w:rFonts w:ascii="Lucida Console" w:eastAsia="Times New Roman" w:hAnsi="Lucida Console" w:cs="Courier New"/>
            <w:color w:val="000000"/>
            <w:sz w:val="19"/>
            <w:szCs w:val="19"/>
          </w:rPr>
          <w:t xml:space="preserve"> folder = </w:t>
        </w:r>
        <w:r w:rsidRPr="000950FE">
          <w:rPr>
            <w:rFonts w:ascii="Lucida Console" w:eastAsia="Times New Roman" w:hAnsi="Lucida Console" w:cs="Courier New"/>
            <w:b/>
            <w:bCs/>
            <w:color w:val="7F0055"/>
            <w:sz w:val="19"/>
            <w:szCs w:val="19"/>
          </w:rPr>
          <w:t>new</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TemporaryFolder</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10" w:author="Unknown"/>
          <w:rFonts w:ascii="Lucida Console" w:eastAsia="Times New Roman" w:hAnsi="Lucida Console" w:cs="Courier New"/>
          <w:color w:val="000000"/>
          <w:sz w:val="19"/>
          <w:szCs w:val="19"/>
        </w:rPr>
      </w:pPr>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11" w:author="Unknown"/>
          <w:rFonts w:ascii="Lucida Console" w:eastAsia="Times New Roman" w:hAnsi="Lucida Console" w:cs="Courier New"/>
          <w:color w:val="000000"/>
          <w:sz w:val="19"/>
          <w:szCs w:val="19"/>
        </w:rPr>
      </w:pPr>
      <w:ins w:id="312" w:author="Unknown">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i/>
            <w:iCs/>
            <w:color w:val="808080"/>
            <w:sz w:val="19"/>
            <w:szCs w:val="19"/>
          </w:rPr>
          <w:t>@Test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13" w:author="Unknown"/>
          <w:rFonts w:ascii="Lucida Console" w:eastAsia="Times New Roman" w:hAnsi="Lucida Console" w:cs="Courier New"/>
          <w:color w:val="000000"/>
          <w:sz w:val="19"/>
          <w:szCs w:val="19"/>
        </w:rPr>
      </w:pPr>
      <w:ins w:id="314" w:author="Unknown">
        <w:r w:rsidRPr="000950FE">
          <w:rPr>
            <w:rFonts w:ascii="Lucida Console" w:eastAsia="Times New Roman" w:hAnsi="Lucida Console" w:cs="Courier New"/>
            <w:color w:val="000000"/>
            <w:sz w:val="19"/>
            <w:szCs w:val="19"/>
          </w:rPr>
          <w:t xml:space="preserve">  </w:t>
        </w:r>
        <w:proofErr w:type="gramStart"/>
        <w:r w:rsidRPr="000950FE">
          <w:rPr>
            <w:rFonts w:ascii="Lucida Console" w:eastAsia="Times New Roman" w:hAnsi="Lucida Console" w:cs="Courier New"/>
            <w:b/>
            <w:bCs/>
            <w:color w:val="7F0055"/>
            <w:sz w:val="19"/>
            <w:szCs w:val="19"/>
          </w:rPr>
          <w:t>public</w:t>
        </w:r>
        <w:proofErr w:type="gram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void</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testUsingTempFolder</w:t>
        </w:r>
        <w:proofErr w:type="spellEnd"/>
        <w:r w:rsidRPr="000950FE">
          <w:rPr>
            <w:rFonts w:ascii="Lucida Console" w:eastAsia="Times New Roman" w:hAnsi="Lucida Console" w:cs="Courier New"/>
            <w:color w:val="000000"/>
            <w:sz w:val="19"/>
            <w:szCs w:val="19"/>
          </w:rPr>
          <w:t xml:space="preserve">() </w:t>
        </w:r>
        <w:r w:rsidRPr="000950FE">
          <w:rPr>
            <w:rFonts w:ascii="Lucida Console" w:eastAsia="Times New Roman" w:hAnsi="Lucida Console" w:cs="Courier New"/>
            <w:b/>
            <w:bCs/>
            <w:color w:val="7F0055"/>
            <w:sz w:val="19"/>
            <w:szCs w:val="19"/>
          </w:rPr>
          <w:t>throws</w:t>
        </w:r>
        <w:r w:rsidRPr="000950FE">
          <w:rPr>
            <w:rFonts w:ascii="Lucida Console" w:eastAsia="Times New Roman" w:hAnsi="Lucida Console" w:cs="Courier New"/>
            <w:color w:val="000000"/>
            <w:sz w:val="19"/>
            <w:szCs w:val="19"/>
          </w:rPr>
          <w:t xml:space="preserve"> </w:t>
        </w:r>
        <w:proofErr w:type="spellStart"/>
        <w:r w:rsidRPr="000950FE">
          <w:rPr>
            <w:rFonts w:ascii="Lucida Console" w:eastAsia="Times New Roman" w:hAnsi="Lucida Console" w:cs="Courier New"/>
            <w:color w:val="000000"/>
            <w:sz w:val="19"/>
            <w:szCs w:val="19"/>
          </w:rPr>
          <w:t>IOException</w:t>
        </w:r>
        <w:proofErr w:type="spellEnd"/>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15" w:author="Unknown"/>
          <w:rFonts w:ascii="Lucida Console" w:eastAsia="Times New Roman" w:hAnsi="Lucida Console" w:cs="Courier New"/>
          <w:color w:val="000000"/>
          <w:sz w:val="19"/>
          <w:szCs w:val="19"/>
        </w:rPr>
      </w:pPr>
      <w:ins w:id="316" w:author="Unknown">
        <w:r w:rsidRPr="000950FE">
          <w:rPr>
            <w:rFonts w:ascii="Lucida Console" w:eastAsia="Times New Roman" w:hAnsi="Lucida Console" w:cs="Courier New"/>
            <w:color w:val="000000"/>
            <w:sz w:val="19"/>
            <w:szCs w:val="19"/>
          </w:rPr>
          <w:t xml:space="preserve">    File </w:t>
        </w:r>
        <w:proofErr w:type="spellStart"/>
        <w:r w:rsidRPr="000950FE">
          <w:rPr>
            <w:rFonts w:ascii="Lucida Console" w:eastAsia="Times New Roman" w:hAnsi="Lucida Console" w:cs="Courier New"/>
            <w:color w:val="000000"/>
            <w:sz w:val="19"/>
            <w:szCs w:val="19"/>
          </w:rPr>
          <w:t>createdFolder</w:t>
        </w:r>
        <w:proofErr w:type="spellEnd"/>
        <w:r w:rsidRPr="000950FE">
          <w:rPr>
            <w:rFonts w:ascii="Lucida Console" w:eastAsia="Times New Roman" w:hAnsi="Lucida Console" w:cs="Courier New"/>
            <w:color w:val="000000"/>
            <w:sz w:val="19"/>
            <w:szCs w:val="19"/>
          </w:rPr>
          <w:t xml:space="preserve"> = </w:t>
        </w:r>
        <w:proofErr w:type="spellStart"/>
        <w:proofErr w:type="gramStart"/>
        <w:r w:rsidRPr="000950FE">
          <w:rPr>
            <w:rFonts w:ascii="Lucida Console" w:eastAsia="Times New Roman" w:hAnsi="Lucida Console" w:cs="Courier New"/>
            <w:color w:val="000000"/>
            <w:sz w:val="19"/>
            <w:szCs w:val="19"/>
          </w:rPr>
          <w:t>folder.newFolder</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FF"/>
            <w:sz w:val="19"/>
            <w:szCs w:val="19"/>
          </w:rPr>
          <w:t>"</w:t>
        </w:r>
        <w:proofErr w:type="spellStart"/>
        <w:r w:rsidRPr="000950FE">
          <w:rPr>
            <w:rFonts w:ascii="Lucida Console" w:eastAsia="Times New Roman" w:hAnsi="Lucida Console" w:cs="Courier New"/>
            <w:color w:val="0000FF"/>
            <w:sz w:val="19"/>
            <w:szCs w:val="19"/>
          </w:rPr>
          <w:t>newfolder</w:t>
        </w:r>
        <w:proofErr w:type="spellEnd"/>
        <w:r w:rsidRPr="000950FE">
          <w:rPr>
            <w:rFonts w:ascii="Lucida Console" w:eastAsia="Times New Roman" w:hAnsi="Lucida Console" w:cs="Courier New"/>
            <w:color w:val="0000FF"/>
            <w:sz w:val="19"/>
            <w:szCs w:val="19"/>
          </w:rPr>
          <w:t>"</w:t>
        </w:r>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17" w:author="Unknown"/>
          <w:rFonts w:ascii="Lucida Console" w:eastAsia="Times New Roman" w:hAnsi="Lucida Console" w:cs="Courier New"/>
          <w:color w:val="000000"/>
          <w:sz w:val="19"/>
          <w:szCs w:val="19"/>
        </w:rPr>
      </w:pPr>
      <w:ins w:id="318" w:author="Unknown">
        <w:r w:rsidRPr="000950FE">
          <w:rPr>
            <w:rFonts w:ascii="Lucida Console" w:eastAsia="Times New Roman" w:hAnsi="Lucida Console" w:cs="Courier New"/>
            <w:color w:val="000000"/>
            <w:sz w:val="19"/>
            <w:szCs w:val="19"/>
          </w:rPr>
          <w:t xml:space="preserve">    File </w:t>
        </w:r>
        <w:proofErr w:type="spellStart"/>
        <w:r w:rsidRPr="000950FE">
          <w:rPr>
            <w:rFonts w:ascii="Lucida Console" w:eastAsia="Times New Roman" w:hAnsi="Lucida Console" w:cs="Courier New"/>
            <w:color w:val="000000"/>
            <w:sz w:val="19"/>
            <w:szCs w:val="19"/>
          </w:rPr>
          <w:t>createdFile</w:t>
        </w:r>
        <w:proofErr w:type="spellEnd"/>
        <w:r w:rsidRPr="000950FE">
          <w:rPr>
            <w:rFonts w:ascii="Lucida Console" w:eastAsia="Times New Roman" w:hAnsi="Lucida Console" w:cs="Courier New"/>
            <w:color w:val="000000"/>
            <w:sz w:val="19"/>
            <w:szCs w:val="19"/>
          </w:rPr>
          <w:t xml:space="preserve"> = </w:t>
        </w:r>
        <w:proofErr w:type="spellStart"/>
        <w:proofErr w:type="gramStart"/>
        <w:r w:rsidRPr="000950FE">
          <w:rPr>
            <w:rFonts w:ascii="Lucida Console" w:eastAsia="Times New Roman" w:hAnsi="Lucida Console" w:cs="Courier New"/>
            <w:color w:val="000000"/>
            <w:sz w:val="19"/>
            <w:szCs w:val="19"/>
          </w:rPr>
          <w:t>folder.newFile</w:t>
        </w:r>
        <w:proofErr w:type="spellEnd"/>
        <w:r w:rsidRPr="000950FE">
          <w:rPr>
            <w:rFonts w:ascii="Lucida Console" w:eastAsia="Times New Roman" w:hAnsi="Lucida Console" w:cs="Courier New"/>
            <w:color w:val="000000"/>
            <w:sz w:val="19"/>
            <w:szCs w:val="19"/>
          </w:rPr>
          <w:t>(</w:t>
        </w:r>
        <w:proofErr w:type="gramEnd"/>
        <w:r w:rsidRPr="000950FE">
          <w:rPr>
            <w:rFonts w:ascii="Lucida Console" w:eastAsia="Times New Roman" w:hAnsi="Lucida Console" w:cs="Courier New"/>
            <w:color w:val="0000FF"/>
            <w:sz w:val="19"/>
            <w:szCs w:val="19"/>
          </w:rPr>
          <w:t>"myfilefile.txt"</w:t>
        </w:r>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19" w:author="Unknown"/>
          <w:rFonts w:ascii="Lucida Console" w:eastAsia="Times New Roman" w:hAnsi="Lucida Console" w:cs="Courier New"/>
          <w:color w:val="000000"/>
          <w:sz w:val="19"/>
          <w:szCs w:val="19"/>
        </w:rPr>
      </w:pPr>
      <w:ins w:id="320" w:author="Unknown">
        <w:r w:rsidRPr="000950FE">
          <w:rPr>
            <w:rFonts w:ascii="Lucida Console" w:eastAsia="Times New Roman" w:hAnsi="Lucida Console" w:cs="Courier New"/>
            <w:color w:val="000000"/>
            <w:sz w:val="19"/>
            <w:szCs w:val="19"/>
          </w:rPr>
          <w:t xml:space="preserve">    </w:t>
        </w:r>
        <w:proofErr w:type="spellStart"/>
        <w:proofErr w:type="gramStart"/>
        <w:r w:rsidRPr="000950FE">
          <w:rPr>
            <w:rFonts w:ascii="Lucida Console" w:eastAsia="Times New Roman" w:hAnsi="Lucida Console" w:cs="Courier New"/>
            <w:color w:val="000000"/>
            <w:sz w:val="19"/>
            <w:szCs w:val="19"/>
          </w:rPr>
          <w:t>assertTrue</w:t>
        </w:r>
        <w:proofErr w:type="spellEnd"/>
        <w:r w:rsidRPr="000950FE">
          <w:rPr>
            <w:rFonts w:ascii="Lucida Console" w:eastAsia="Times New Roman" w:hAnsi="Lucida Console" w:cs="Courier New"/>
            <w:color w:val="000000"/>
            <w:sz w:val="19"/>
            <w:szCs w:val="19"/>
          </w:rPr>
          <w:t>(</w:t>
        </w:r>
        <w:proofErr w:type="spellStart"/>
        <w:proofErr w:type="gramEnd"/>
        <w:r w:rsidRPr="000950FE">
          <w:rPr>
            <w:rFonts w:ascii="Lucida Console" w:eastAsia="Times New Roman" w:hAnsi="Lucida Console" w:cs="Courier New"/>
            <w:color w:val="000000"/>
            <w:sz w:val="19"/>
            <w:szCs w:val="19"/>
          </w:rPr>
          <w:t>createdFile.exists</w:t>
        </w:r>
        <w:proofErr w:type="spellEnd"/>
        <w:r w:rsidRPr="000950FE">
          <w:rPr>
            <w:rFonts w:ascii="Lucida Console" w:eastAsia="Times New Roman" w:hAnsi="Lucida Console" w:cs="Courier New"/>
            <w:color w:val="000000"/>
            <w:sz w:val="19"/>
            <w:szCs w:val="19"/>
          </w:rPr>
          <w:t>());</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21" w:author="Unknown"/>
          <w:rFonts w:ascii="Lucida Console" w:eastAsia="Times New Roman" w:hAnsi="Lucida Console" w:cs="Courier New"/>
          <w:color w:val="000000"/>
          <w:sz w:val="19"/>
          <w:szCs w:val="19"/>
        </w:rPr>
      </w:pPr>
      <w:ins w:id="322"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32" w:lineRule="atLeast"/>
        <w:ind w:left="150" w:right="150"/>
        <w:rPr>
          <w:ins w:id="323" w:author="Unknown"/>
          <w:rFonts w:ascii="Lucida Console" w:eastAsia="Times New Roman" w:hAnsi="Lucida Console" w:cs="Courier New"/>
          <w:color w:val="000000"/>
          <w:sz w:val="19"/>
          <w:szCs w:val="19"/>
        </w:rPr>
      </w:pPr>
      <w:ins w:id="324" w:author="Unknown">
        <w:r w:rsidRPr="000950FE">
          <w:rPr>
            <w:rFonts w:ascii="Lucida Console" w:eastAsia="Times New Roman" w:hAnsi="Lucida Console" w:cs="Courier New"/>
            <w:color w:val="000000"/>
            <w:sz w:val="19"/>
            <w:szCs w:val="19"/>
          </w:rPr>
          <w:t xml:space="preserve">} </w:t>
        </w:r>
      </w:ins>
    </w:p>
    <w:p w:rsidR="000950FE" w:rsidRPr="000950FE" w:rsidRDefault="000950FE" w:rsidP="000950FE">
      <w:pPr>
        <w:spacing w:before="100" w:beforeAutospacing="1" w:after="100" w:afterAutospacing="1" w:line="327" w:lineRule="atLeast"/>
        <w:ind w:left="150" w:right="150"/>
        <w:rPr>
          <w:ins w:id="325" w:author="Unknown"/>
          <w:rFonts w:ascii="Arial" w:eastAsia="Times New Roman" w:hAnsi="Arial" w:cs="Arial"/>
          <w:color w:val="000000"/>
          <w:sz w:val="27"/>
          <w:szCs w:val="27"/>
        </w:rPr>
      </w:pPr>
      <w:ins w:id="326" w:author="Unknown">
        <w:r w:rsidRPr="000950FE">
          <w:rPr>
            <w:rFonts w:ascii="Arial" w:eastAsia="Times New Roman" w:hAnsi="Arial" w:cs="Arial"/>
            <w:color w:val="000000"/>
            <w:sz w:val="27"/>
            <w:szCs w:val="27"/>
          </w:rPr>
          <w:t>To write your own rule you need to implement the </w:t>
        </w:r>
        <w:proofErr w:type="spellStart"/>
        <w:r w:rsidRPr="000950FE">
          <w:rPr>
            <w:rFonts w:ascii="Courier New" w:eastAsia="Times New Roman" w:hAnsi="Courier New" w:cs="Courier New"/>
            <w:color w:val="000000"/>
            <w:sz w:val="23"/>
            <w:szCs w:val="23"/>
          </w:rPr>
          <w:t>TestRule</w:t>
        </w:r>
        <w:proofErr w:type="spellEnd"/>
        <w:r w:rsidRPr="000950FE">
          <w:rPr>
            <w:rFonts w:ascii="Arial" w:eastAsia="Times New Roman" w:hAnsi="Arial" w:cs="Arial"/>
            <w:color w:val="000000"/>
            <w:sz w:val="27"/>
            <w:szCs w:val="27"/>
          </w:rPr>
          <w:t> interface.</w:t>
        </w:r>
      </w:ins>
    </w:p>
    <w:p w:rsidR="000950FE" w:rsidRPr="000950FE" w:rsidRDefault="000950FE" w:rsidP="000950FE">
      <w:pPr>
        <w:spacing w:before="300" w:after="0" w:line="327" w:lineRule="atLeast"/>
        <w:outlineLvl w:val="1"/>
        <w:rPr>
          <w:ins w:id="327" w:author="Unknown"/>
          <w:rFonts w:ascii="Arial" w:eastAsia="Times New Roman" w:hAnsi="Arial" w:cs="Arial"/>
          <w:b/>
          <w:bCs/>
          <w:color w:val="333333"/>
          <w:sz w:val="45"/>
          <w:szCs w:val="45"/>
        </w:rPr>
      </w:pPr>
      <w:bookmarkStart w:id="328" w:name="easymock"/>
      <w:bookmarkEnd w:id="328"/>
      <w:ins w:id="329" w:author="Unknown">
        <w:r w:rsidRPr="000950FE">
          <w:rPr>
            <w:rFonts w:ascii="Arial" w:eastAsia="Times New Roman" w:hAnsi="Arial" w:cs="Arial"/>
            <w:b/>
            <w:bCs/>
            <w:color w:val="333333"/>
            <w:sz w:val="45"/>
            <w:szCs w:val="45"/>
          </w:rPr>
          <w:t xml:space="preserve">6. Mocking with </w:t>
        </w:r>
        <w:proofErr w:type="spellStart"/>
        <w:r w:rsidRPr="000950FE">
          <w:rPr>
            <w:rFonts w:ascii="Arial" w:eastAsia="Times New Roman" w:hAnsi="Arial" w:cs="Arial"/>
            <w:b/>
            <w:bCs/>
            <w:color w:val="333333"/>
            <w:sz w:val="45"/>
            <w:szCs w:val="45"/>
          </w:rPr>
          <w:t>EasyMock</w:t>
        </w:r>
        <w:proofErr w:type="spellEnd"/>
      </w:ins>
    </w:p>
    <w:p w:rsidR="000950FE" w:rsidRPr="000950FE" w:rsidRDefault="000950FE" w:rsidP="000950FE">
      <w:pPr>
        <w:spacing w:before="100" w:beforeAutospacing="1" w:after="100" w:afterAutospacing="1" w:line="327" w:lineRule="atLeast"/>
        <w:ind w:left="150" w:right="150"/>
        <w:rPr>
          <w:ins w:id="330" w:author="Unknown"/>
          <w:rFonts w:ascii="Arial" w:eastAsia="Times New Roman" w:hAnsi="Arial" w:cs="Arial"/>
          <w:color w:val="000000"/>
          <w:sz w:val="27"/>
          <w:szCs w:val="27"/>
        </w:rPr>
      </w:pPr>
      <w:ins w:id="331" w:author="Unknown">
        <w:r w:rsidRPr="000950FE">
          <w:rPr>
            <w:rFonts w:ascii="Arial" w:eastAsia="Times New Roman" w:hAnsi="Arial" w:cs="Arial"/>
            <w:color w:val="000000"/>
            <w:sz w:val="27"/>
            <w:szCs w:val="27"/>
          </w:rPr>
          <w:t>Unit testing uses also mocking of objects. In this case the real object is replaced by a replacement which has a predefined behavior the test. There are several frameworks available for mocking. To learn more about mock frameworks please see </w:t>
        </w:r>
        <w:proofErr w:type="spellStart"/>
        <w:r w:rsidRPr="000950FE">
          <w:rPr>
            <w:rFonts w:ascii="Arial" w:eastAsia="Times New Roman" w:hAnsi="Arial" w:cs="Arial"/>
            <w:color w:val="000000"/>
            <w:sz w:val="27"/>
            <w:szCs w:val="27"/>
          </w:rPr>
          <w:fldChar w:fldCharType="begin"/>
        </w:r>
        <w:r w:rsidRPr="000950FE">
          <w:rPr>
            <w:rFonts w:ascii="Arial" w:eastAsia="Times New Roman" w:hAnsi="Arial" w:cs="Arial"/>
            <w:color w:val="000000"/>
            <w:sz w:val="27"/>
            <w:szCs w:val="27"/>
          </w:rPr>
          <w:instrText xml:space="preserve"> HYPERLINK "http://www.vogella.com/articles/EasyMock/article.html" \t "_top" </w:instrText>
        </w:r>
        <w:r w:rsidRPr="000950FE">
          <w:rPr>
            <w:rFonts w:ascii="Arial" w:eastAsia="Times New Roman" w:hAnsi="Arial" w:cs="Arial"/>
            <w:color w:val="000000"/>
            <w:sz w:val="27"/>
            <w:szCs w:val="27"/>
          </w:rPr>
          <w:fldChar w:fldCharType="separate"/>
        </w:r>
        <w:r w:rsidRPr="000950FE">
          <w:rPr>
            <w:rFonts w:ascii="Arial" w:eastAsia="Times New Roman" w:hAnsi="Arial" w:cs="Arial"/>
            <w:b/>
            <w:bCs/>
            <w:color w:val="101010"/>
            <w:sz w:val="27"/>
            <w:szCs w:val="27"/>
            <w:u w:val="single"/>
          </w:rPr>
          <w:t>EasyMock</w:t>
        </w:r>
        <w:proofErr w:type="spellEnd"/>
        <w:r w:rsidRPr="000950FE">
          <w:rPr>
            <w:rFonts w:ascii="Arial" w:eastAsia="Times New Roman" w:hAnsi="Arial" w:cs="Arial"/>
            <w:b/>
            <w:bCs/>
            <w:color w:val="101010"/>
            <w:sz w:val="27"/>
            <w:szCs w:val="27"/>
            <w:u w:val="single"/>
          </w:rPr>
          <w:t xml:space="preserve"> Tutorial</w:t>
        </w:r>
        <w:r w:rsidRPr="000950FE">
          <w:rPr>
            <w:rFonts w:ascii="Arial" w:eastAsia="Times New Roman" w:hAnsi="Arial" w:cs="Arial"/>
            <w:color w:val="000000"/>
            <w:sz w:val="27"/>
            <w:szCs w:val="27"/>
          </w:rPr>
          <w:fldChar w:fldCharType="end"/>
        </w:r>
      </w:ins>
    </w:p>
    <w:p w:rsidR="000950FE" w:rsidRPr="000950FE" w:rsidRDefault="000950FE" w:rsidP="000950FE">
      <w:pPr>
        <w:spacing w:before="300" w:after="0" w:line="327" w:lineRule="atLeast"/>
        <w:outlineLvl w:val="1"/>
        <w:rPr>
          <w:ins w:id="332" w:author="Unknown"/>
          <w:rFonts w:ascii="Arial" w:eastAsia="Times New Roman" w:hAnsi="Arial" w:cs="Arial"/>
          <w:b/>
          <w:bCs/>
          <w:color w:val="333333"/>
          <w:sz w:val="45"/>
          <w:szCs w:val="45"/>
        </w:rPr>
      </w:pPr>
      <w:bookmarkStart w:id="333" w:name="thankyou"/>
      <w:bookmarkEnd w:id="333"/>
      <w:ins w:id="334" w:author="Unknown">
        <w:r w:rsidRPr="000950FE">
          <w:rPr>
            <w:rFonts w:ascii="Arial" w:eastAsia="Times New Roman" w:hAnsi="Arial" w:cs="Arial"/>
            <w:b/>
            <w:bCs/>
            <w:color w:val="333333"/>
            <w:sz w:val="45"/>
            <w:szCs w:val="45"/>
          </w:rPr>
          <w:t>7. Thank you</w:t>
        </w:r>
      </w:ins>
    </w:p>
    <w:p w:rsidR="000950FE" w:rsidRPr="000950FE" w:rsidRDefault="000950FE" w:rsidP="000950FE">
      <w:pPr>
        <w:spacing w:before="100" w:beforeAutospacing="1" w:after="100" w:afterAutospacing="1" w:line="327" w:lineRule="atLeast"/>
        <w:ind w:left="150" w:right="150"/>
        <w:rPr>
          <w:ins w:id="335" w:author="Unknown"/>
          <w:rFonts w:ascii="Arial" w:eastAsia="Times New Roman" w:hAnsi="Arial" w:cs="Arial"/>
          <w:color w:val="000000"/>
          <w:sz w:val="27"/>
          <w:szCs w:val="27"/>
        </w:rPr>
      </w:pPr>
      <w:ins w:id="336" w:author="Unknown">
        <w:r w:rsidRPr="000950FE">
          <w:rPr>
            <w:rFonts w:ascii="Arial" w:eastAsia="Times New Roman" w:hAnsi="Arial" w:cs="Arial"/>
            <w:color w:val="000000"/>
            <w:sz w:val="27"/>
            <w:szCs w:val="27"/>
          </w:rPr>
          <w:t>Please help me to support this article:</w:t>
        </w:r>
      </w:ins>
    </w:p>
    <w:p w:rsidR="00242FF8" w:rsidRDefault="00242FF8"/>
    <w:sectPr w:rsidR="0024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E3"/>
    <w:rsid w:val="000950FE"/>
    <w:rsid w:val="00242FF8"/>
    <w:rsid w:val="003C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50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50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0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50FE"/>
    <w:rPr>
      <w:rFonts w:ascii="Times New Roman" w:eastAsia="Times New Roman" w:hAnsi="Times New Roman" w:cs="Times New Roman"/>
      <w:b/>
      <w:bCs/>
      <w:sz w:val="27"/>
      <w:szCs w:val="27"/>
    </w:rPr>
  </w:style>
  <w:style w:type="character" w:customStyle="1" w:styleId="firstname">
    <w:name w:val="firstname"/>
    <w:basedOn w:val="DefaultParagraphFont"/>
    <w:rsid w:val="000950FE"/>
  </w:style>
  <w:style w:type="character" w:customStyle="1" w:styleId="apple-converted-space">
    <w:name w:val="apple-converted-space"/>
    <w:basedOn w:val="DefaultParagraphFont"/>
    <w:rsid w:val="000950FE"/>
  </w:style>
  <w:style w:type="character" w:customStyle="1" w:styleId="surname">
    <w:name w:val="surname"/>
    <w:basedOn w:val="DefaultParagraphFont"/>
    <w:rsid w:val="000950FE"/>
  </w:style>
  <w:style w:type="paragraph" w:styleId="NormalWeb">
    <w:name w:val="Normal (Web)"/>
    <w:basedOn w:val="Normal"/>
    <w:uiPriority w:val="99"/>
    <w:unhideWhenUsed/>
    <w:rsid w:val="000950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0950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0950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0950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0950FE"/>
  </w:style>
  <w:style w:type="character" w:styleId="Hyperlink">
    <w:name w:val="Hyperlink"/>
    <w:basedOn w:val="DefaultParagraphFont"/>
    <w:uiPriority w:val="99"/>
    <w:semiHidden/>
    <w:unhideWhenUsed/>
    <w:rsid w:val="000950FE"/>
    <w:rPr>
      <w:color w:val="0000FF"/>
      <w:u w:val="single"/>
    </w:rPr>
  </w:style>
  <w:style w:type="character" w:styleId="Emphasis">
    <w:name w:val="Emphasis"/>
    <w:basedOn w:val="DefaultParagraphFont"/>
    <w:uiPriority w:val="20"/>
    <w:qFormat/>
    <w:rsid w:val="000950FE"/>
    <w:rPr>
      <w:i/>
      <w:iCs/>
    </w:rPr>
  </w:style>
  <w:style w:type="character" w:customStyle="1" w:styleId="guimenu">
    <w:name w:val="guimenu"/>
    <w:basedOn w:val="DefaultParagraphFont"/>
    <w:rsid w:val="000950FE"/>
  </w:style>
  <w:style w:type="character" w:customStyle="1" w:styleId="guisubmenu">
    <w:name w:val="guisubmenu"/>
    <w:basedOn w:val="DefaultParagraphFont"/>
    <w:rsid w:val="000950FE"/>
  </w:style>
  <w:style w:type="paragraph" w:styleId="HTMLPreformatted">
    <w:name w:val="HTML Preformatted"/>
    <w:basedOn w:val="Normal"/>
    <w:link w:val="HTMLPreformattedChar"/>
    <w:uiPriority w:val="99"/>
    <w:semiHidden/>
    <w:unhideWhenUsed/>
    <w:rsid w:val="0009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0FE"/>
    <w:rPr>
      <w:rFonts w:ascii="Courier New" w:eastAsia="Times New Roman" w:hAnsi="Courier New" w:cs="Courier New"/>
      <w:sz w:val="20"/>
      <w:szCs w:val="20"/>
    </w:rPr>
  </w:style>
  <w:style w:type="character" w:customStyle="1" w:styleId="hl-annotation">
    <w:name w:val="hl-annotation"/>
    <w:basedOn w:val="DefaultParagraphFont"/>
    <w:rsid w:val="000950FE"/>
  </w:style>
  <w:style w:type="character" w:customStyle="1" w:styleId="hl-keyword">
    <w:name w:val="hl-keyword"/>
    <w:basedOn w:val="DefaultParagraphFont"/>
    <w:rsid w:val="000950FE"/>
  </w:style>
  <w:style w:type="character" w:customStyle="1" w:styleId="hl-string">
    <w:name w:val="hl-string"/>
    <w:basedOn w:val="DefaultParagraphFont"/>
    <w:rsid w:val="000950FE"/>
  </w:style>
  <w:style w:type="character" w:customStyle="1" w:styleId="hl-number">
    <w:name w:val="hl-number"/>
    <w:basedOn w:val="DefaultParagraphFont"/>
    <w:rsid w:val="000950FE"/>
  </w:style>
  <w:style w:type="character" w:styleId="HTMLCode">
    <w:name w:val="HTML Code"/>
    <w:basedOn w:val="DefaultParagraphFont"/>
    <w:uiPriority w:val="99"/>
    <w:semiHidden/>
    <w:unhideWhenUsed/>
    <w:rsid w:val="000950FE"/>
    <w:rPr>
      <w:rFonts w:ascii="Courier New" w:eastAsia="Times New Roman" w:hAnsi="Courier New" w:cs="Courier New"/>
      <w:sz w:val="20"/>
      <w:szCs w:val="20"/>
    </w:rPr>
  </w:style>
  <w:style w:type="character" w:customStyle="1" w:styleId="guilabel">
    <w:name w:val="guilabel"/>
    <w:basedOn w:val="DefaultParagraphFont"/>
    <w:rsid w:val="000950FE"/>
  </w:style>
  <w:style w:type="character" w:styleId="Strong">
    <w:name w:val="Strong"/>
    <w:basedOn w:val="DefaultParagraphFont"/>
    <w:uiPriority w:val="22"/>
    <w:qFormat/>
    <w:rsid w:val="000950FE"/>
    <w:rPr>
      <w:b/>
      <w:bCs/>
    </w:rPr>
  </w:style>
  <w:style w:type="character" w:customStyle="1" w:styleId="guibutton">
    <w:name w:val="guibutton"/>
    <w:basedOn w:val="DefaultParagraphFont"/>
    <w:rsid w:val="000950FE"/>
  </w:style>
  <w:style w:type="paragraph" w:styleId="BalloonText">
    <w:name w:val="Balloon Text"/>
    <w:basedOn w:val="Normal"/>
    <w:link w:val="BalloonTextChar"/>
    <w:uiPriority w:val="99"/>
    <w:semiHidden/>
    <w:unhideWhenUsed/>
    <w:rsid w:val="00095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50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50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0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50FE"/>
    <w:rPr>
      <w:rFonts w:ascii="Times New Roman" w:eastAsia="Times New Roman" w:hAnsi="Times New Roman" w:cs="Times New Roman"/>
      <w:b/>
      <w:bCs/>
      <w:sz w:val="27"/>
      <w:szCs w:val="27"/>
    </w:rPr>
  </w:style>
  <w:style w:type="character" w:customStyle="1" w:styleId="firstname">
    <w:name w:val="firstname"/>
    <w:basedOn w:val="DefaultParagraphFont"/>
    <w:rsid w:val="000950FE"/>
  </w:style>
  <w:style w:type="character" w:customStyle="1" w:styleId="apple-converted-space">
    <w:name w:val="apple-converted-space"/>
    <w:basedOn w:val="DefaultParagraphFont"/>
    <w:rsid w:val="000950FE"/>
  </w:style>
  <w:style w:type="character" w:customStyle="1" w:styleId="surname">
    <w:name w:val="surname"/>
    <w:basedOn w:val="DefaultParagraphFont"/>
    <w:rsid w:val="000950FE"/>
  </w:style>
  <w:style w:type="paragraph" w:styleId="NormalWeb">
    <w:name w:val="Normal (Web)"/>
    <w:basedOn w:val="Normal"/>
    <w:uiPriority w:val="99"/>
    <w:unhideWhenUsed/>
    <w:rsid w:val="000950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0950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0950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0950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0950FE"/>
  </w:style>
  <w:style w:type="character" w:styleId="Hyperlink">
    <w:name w:val="Hyperlink"/>
    <w:basedOn w:val="DefaultParagraphFont"/>
    <w:uiPriority w:val="99"/>
    <w:semiHidden/>
    <w:unhideWhenUsed/>
    <w:rsid w:val="000950FE"/>
    <w:rPr>
      <w:color w:val="0000FF"/>
      <w:u w:val="single"/>
    </w:rPr>
  </w:style>
  <w:style w:type="character" w:styleId="Emphasis">
    <w:name w:val="Emphasis"/>
    <w:basedOn w:val="DefaultParagraphFont"/>
    <w:uiPriority w:val="20"/>
    <w:qFormat/>
    <w:rsid w:val="000950FE"/>
    <w:rPr>
      <w:i/>
      <w:iCs/>
    </w:rPr>
  </w:style>
  <w:style w:type="character" w:customStyle="1" w:styleId="guimenu">
    <w:name w:val="guimenu"/>
    <w:basedOn w:val="DefaultParagraphFont"/>
    <w:rsid w:val="000950FE"/>
  </w:style>
  <w:style w:type="character" w:customStyle="1" w:styleId="guisubmenu">
    <w:name w:val="guisubmenu"/>
    <w:basedOn w:val="DefaultParagraphFont"/>
    <w:rsid w:val="000950FE"/>
  </w:style>
  <w:style w:type="paragraph" w:styleId="HTMLPreformatted">
    <w:name w:val="HTML Preformatted"/>
    <w:basedOn w:val="Normal"/>
    <w:link w:val="HTMLPreformattedChar"/>
    <w:uiPriority w:val="99"/>
    <w:semiHidden/>
    <w:unhideWhenUsed/>
    <w:rsid w:val="00095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0FE"/>
    <w:rPr>
      <w:rFonts w:ascii="Courier New" w:eastAsia="Times New Roman" w:hAnsi="Courier New" w:cs="Courier New"/>
      <w:sz w:val="20"/>
      <w:szCs w:val="20"/>
    </w:rPr>
  </w:style>
  <w:style w:type="character" w:customStyle="1" w:styleId="hl-annotation">
    <w:name w:val="hl-annotation"/>
    <w:basedOn w:val="DefaultParagraphFont"/>
    <w:rsid w:val="000950FE"/>
  </w:style>
  <w:style w:type="character" w:customStyle="1" w:styleId="hl-keyword">
    <w:name w:val="hl-keyword"/>
    <w:basedOn w:val="DefaultParagraphFont"/>
    <w:rsid w:val="000950FE"/>
  </w:style>
  <w:style w:type="character" w:customStyle="1" w:styleId="hl-string">
    <w:name w:val="hl-string"/>
    <w:basedOn w:val="DefaultParagraphFont"/>
    <w:rsid w:val="000950FE"/>
  </w:style>
  <w:style w:type="character" w:customStyle="1" w:styleId="hl-number">
    <w:name w:val="hl-number"/>
    <w:basedOn w:val="DefaultParagraphFont"/>
    <w:rsid w:val="000950FE"/>
  </w:style>
  <w:style w:type="character" w:styleId="HTMLCode">
    <w:name w:val="HTML Code"/>
    <w:basedOn w:val="DefaultParagraphFont"/>
    <w:uiPriority w:val="99"/>
    <w:semiHidden/>
    <w:unhideWhenUsed/>
    <w:rsid w:val="000950FE"/>
    <w:rPr>
      <w:rFonts w:ascii="Courier New" w:eastAsia="Times New Roman" w:hAnsi="Courier New" w:cs="Courier New"/>
      <w:sz w:val="20"/>
      <w:szCs w:val="20"/>
    </w:rPr>
  </w:style>
  <w:style w:type="character" w:customStyle="1" w:styleId="guilabel">
    <w:name w:val="guilabel"/>
    <w:basedOn w:val="DefaultParagraphFont"/>
    <w:rsid w:val="000950FE"/>
  </w:style>
  <w:style w:type="character" w:styleId="Strong">
    <w:name w:val="Strong"/>
    <w:basedOn w:val="DefaultParagraphFont"/>
    <w:uiPriority w:val="22"/>
    <w:qFormat/>
    <w:rsid w:val="000950FE"/>
    <w:rPr>
      <w:b/>
      <w:bCs/>
    </w:rPr>
  </w:style>
  <w:style w:type="character" w:customStyle="1" w:styleId="guibutton">
    <w:name w:val="guibutton"/>
    <w:basedOn w:val="DefaultParagraphFont"/>
    <w:rsid w:val="000950FE"/>
  </w:style>
  <w:style w:type="paragraph" w:styleId="BalloonText">
    <w:name w:val="Balloon Text"/>
    <w:basedOn w:val="Normal"/>
    <w:link w:val="BalloonTextChar"/>
    <w:uiPriority w:val="99"/>
    <w:semiHidden/>
    <w:unhideWhenUsed/>
    <w:rsid w:val="00095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456683">
      <w:bodyDiv w:val="1"/>
      <w:marLeft w:val="0"/>
      <w:marRight w:val="0"/>
      <w:marTop w:val="0"/>
      <w:marBottom w:val="0"/>
      <w:divBdr>
        <w:top w:val="none" w:sz="0" w:space="0" w:color="auto"/>
        <w:left w:val="none" w:sz="0" w:space="0" w:color="auto"/>
        <w:bottom w:val="none" w:sz="0" w:space="0" w:color="auto"/>
        <w:right w:val="none" w:sz="0" w:space="0" w:color="auto"/>
      </w:divBdr>
      <w:divsChild>
        <w:div w:id="1247110451">
          <w:marLeft w:val="0"/>
          <w:marRight w:val="0"/>
          <w:marTop w:val="0"/>
          <w:marBottom w:val="0"/>
          <w:divBdr>
            <w:top w:val="none" w:sz="0" w:space="0" w:color="auto"/>
            <w:left w:val="none" w:sz="0" w:space="0" w:color="auto"/>
            <w:bottom w:val="none" w:sz="0" w:space="0" w:color="auto"/>
            <w:right w:val="none" w:sz="0" w:space="0" w:color="auto"/>
          </w:divBdr>
          <w:divsChild>
            <w:div w:id="2130272635">
              <w:marLeft w:val="0"/>
              <w:marRight w:val="0"/>
              <w:marTop w:val="0"/>
              <w:marBottom w:val="0"/>
              <w:divBdr>
                <w:top w:val="none" w:sz="0" w:space="0" w:color="auto"/>
                <w:left w:val="none" w:sz="0" w:space="0" w:color="auto"/>
                <w:bottom w:val="none" w:sz="0" w:space="0" w:color="auto"/>
                <w:right w:val="none" w:sz="0" w:space="0" w:color="auto"/>
              </w:divBdr>
              <w:divsChild>
                <w:div w:id="1995256839">
                  <w:marLeft w:val="0"/>
                  <w:marRight w:val="0"/>
                  <w:marTop w:val="0"/>
                  <w:marBottom w:val="0"/>
                  <w:divBdr>
                    <w:top w:val="none" w:sz="0" w:space="0" w:color="auto"/>
                    <w:left w:val="none" w:sz="0" w:space="0" w:color="auto"/>
                    <w:bottom w:val="none" w:sz="0" w:space="0" w:color="auto"/>
                    <w:right w:val="none" w:sz="0" w:space="0" w:color="auto"/>
                  </w:divBdr>
                </w:div>
                <w:div w:id="1243569576">
                  <w:marLeft w:val="0"/>
                  <w:marRight w:val="0"/>
                  <w:marTop w:val="0"/>
                  <w:marBottom w:val="0"/>
                  <w:divBdr>
                    <w:top w:val="none" w:sz="0" w:space="0" w:color="auto"/>
                    <w:left w:val="none" w:sz="0" w:space="0" w:color="auto"/>
                    <w:bottom w:val="none" w:sz="0" w:space="0" w:color="auto"/>
                    <w:right w:val="none" w:sz="0" w:space="0" w:color="auto"/>
                  </w:divBdr>
                  <w:divsChild>
                    <w:div w:id="102459178">
                      <w:marLeft w:val="0"/>
                      <w:marRight w:val="0"/>
                      <w:marTop w:val="0"/>
                      <w:marBottom w:val="0"/>
                      <w:divBdr>
                        <w:top w:val="none" w:sz="0" w:space="0" w:color="auto"/>
                        <w:left w:val="none" w:sz="0" w:space="0" w:color="auto"/>
                        <w:bottom w:val="none" w:sz="0" w:space="0" w:color="auto"/>
                        <w:right w:val="none" w:sz="0" w:space="0" w:color="auto"/>
                      </w:divBdr>
                    </w:div>
                  </w:divsChild>
                </w:div>
                <w:div w:id="623968536">
                  <w:marLeft w:val="0"/>
                  <w:marRight w:val="0"/>
                  <w:marTop w:val="0"/>
                  <w:marBottom w:val="0"/>
                  <w:divBdr>
                    <w:top w:val="none" w:sz="0" w:space="0" w:color="auto"/>
                    <w:left w:val="none" w:sz="0" w:space="0" w:color="auto"/>
                    <w:bottom w:val="none" w:sz="0" w:space="0" w:color="auto"/>
                    <w:right w:val="none" w:sz="0" w:space="0" w:color="auto"/>
                  </w:divBdr>
                </w:div>
                <w:div w:id="2025545741">
                  <w:marLeft w:val="0"/>
                  <w:marRight w:val="0"/>
                  <w:marTop w:val="0"/>
                  <w:marBottom w:val="0"/>
                  <w:divBdr>
                    <w:top w:val="none" w:sz="0" w:space="0" w:color="auto"/>
                    <w:left w:val="none" w:sz="0" w:space="0" w:color="auto"/>
                    <w:bottom w:val="none" w:sz="0" w:space="0" w:color="auto"/>
                    <w:right w:val="none" w:sz="0" w:space="0" w:color="auto"/>
                  </w:divBdr>
                </w:div>
                <w:div w:id="1764717515">
                  <w:marLeft w:val="0"/>
                  <w:marRight w:val="0"/>
                  <w:marTop w:val="0"/>
                  <w:marBottom w:val="0"/>
                  <w:divBdr>
                    <w:top w:val="none" w:sz="0" w:space="0" w:color="auto"/>
                    <w:left w:val="none" w:sz="0" w:space="0" w:color="auto"/>
                    <w:bottom w:val="none" w:sz="0" w:space="0" w:color="auto"/>
                    <w:right w:val="none" w:sz="0" w:space="0" w:color="auto"/>
                  </w:divBdr>
                </w:div>
                <w:div w:id="706955382">
                  <w:marLeft w:val="0"/>
                  <w:marRight w:val="0"/>
                  <w:marTop w:val="0"/>
                  <w:marBottom w:val="0"/>
                  <w:divBdr>
                    <w:top w:val="none" w:sz="0" w:space="0" w:color="auto"/>
                    <w:left w:val="none" w:sz="0" w:space="0" w:color="auto"/>
                    <w:bottom w:val="none" w:sz="0" w:space="0" w:color="auto"/>
                    <w:right w:val="none" w:sz="0" w:space="0" w:color="auto"/>
                  </w:divBdr>
                  <w:divsChild>
                    <w:div w:id="2048019432">
                      <w:marLeft w:val="0"/>
                      <w:marRight w:val="0"/>
                      <w:marTop w:val="0"/>
                      <w:marBottom w:val="0"/>
                      <w:divBdr>
                        <w:top w:val="none" w:sz="0" w:space="0" w:color="auto"/>
                        <w:left w:val="none" w:sz="0" w:space="0" w:color="auto"/>
                        <w:bottom w:val="none" w:sz="0" w:space="0" w:color="auto"/>
                        <w:right w:val="none" w:sz="0" w:space="0" w:color="auto"/>
                      </w:divBdr>
                    </w:div>
                  </w:divsChild>
                </w:div>
                <w:div w:id="1962956059">
                  <w:marLeft w:val="0"/>
                  <w:marRight w:val="0"/>
                  <w:marTop w:val="0"/>
                  <w:marBottom w:val="0"/>
                  <w:divBdr>
                    <w:top w:val="none" w:sz="0" w:space="0" w:color="auto"/>
                    <w:left w:val="none" w:sz="0" w:space="0" w:color="auto"/>
                    <w:bottom w:val="none" w:sz="0" w:space="0" w:color="auto"/>
                    <w:right w:val="none" w:sz="0" w:space="0" w:color="auto"/>
                  </w:divBdr>
                  <w:divsChild>
                    <w:div w:id="16821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853">
          <w:marLeft w:val="0"/>
          <w:marRight w:val="0"/>
          <w:marTop w:val="0"/>
          <w:marBottom w:val="0"/>
          <w:divBdr>
            <w:top w:val="single" w:sz="6" w:space="15" w:color="E1E1E1"/>
            <w:left w:val="single" w:sz="6" w:space="15" w:color="E1E1E1"/>
            <w:bottom w:val="single" w:sz="6" w:space="15" w:color="E1E1E1"/>
            <w:right w:val="single" w:sz="6" w:space="15" w:color="E1E1E1"/>
          </w:divBdr>
        </w:div>
        <w:div w:id="2104110746">
          <w:marLeft w:val="0"/>
          <w:marRight w:val="0"/>
          <w:marTop w:val="0"/>
          <w:marBottom w:val="0"/>
          <w:divBdr>
            <w:top w:val="none" w:sz="0" w:space="0" w:color="auto"/>
            <w:left w:val="none" w:sz="0" w:space="0" w:color="auto"/>
            <w:bottom w:val="none" w:sz="0" w:space="0" w:color="auto"/>
            <w:right w:val="none" w:sz="0" w:space="0" w:color="auto"/>
          </w:divBdr>
        </w:div>
        <w:div w:id="1294825514">
          <w:marLeft w:val="0"/>
          <w:marRight w:val="0"/>
          <w:marTop w:val="0"/>
          <w:marBottom w:val="0"/>
          <w:divBdr>
            <w:top w:val="none" w:sz="0" w:space="0" w:color="auto"/>
            <w:left w:val="none" w:sz="0" w:space="0" w:color="auto"/>
            <w:bottom w:val="none" w:sz="0" w:space="0" w:color="auto"/>
            <w:right w:val="none" w:sz="0" w:space="0" w:color="auto"/>
          </w:divBdr>
          <w:divsChild>
            <w:div w:id="303702653">
              <w:marLeft w:val="0"/>
              <w:marRight w:val="0"/>
              <w:marTop w:val="0"/>
              <w:marBottom w:val="0"/>
              <w:divBdr>
                <w:top w:val="none" w:sz="0" w:space="0" w:color="auto"/>
                <w:left w:val="none" w:sz="0" w:space="0" w:color="auto"/>
                <w:bottom w:val="none" w:sz="0" w:space="0" w:color="auto"/>
                <w:right w:val="none" w:sz="0" w:space="0" w:color="auto"/>
              </w:divBdr>
              <w:divsChild>
                <w:div w:id="1301183037">
                  <w:marLeft w:val="0"/>
                  <w:marRight w:val="0"/>
                  <w:marTop w:val="0"/>
                  <w:marBottom w:val="0"/>
                  <w:divBdr>
                    <w:top w:val="none" w:sz="0" w:space="0" w:color="auto"/>
                    <w:left w:val="none" w:sz="0" w:space="0" w:color="auto"/>
                    <w:bottom w:val="none" w:sz="0" w:space="0" w:color="auto"/>
                    <w:right w:val="none" w:sz="0" w:space="0" w:color="auto"/>
                  </w:divBdr>
                  <w:divsChild>
                    <w:div w:id="18928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545">
              <w:marLeft w:val="0"/>
              <w:marRight w:val="0"/>
              <w:marTop w:val="0"/>
              <w:marBottom w:val="0"/>
              <w:divBdr>
                <w:top w:val="none" w:sz="0" w:space="0" w:color="auto"/>
                <w:left w:val="none" w:sz="0" w:space="0" w:color="auto"/>
                <w:bottom w:val="none" w:sz="0" w:space="0" w:color="auto"/>
                <w:right w:val="none" w:sz="0" w:space="0" w:color="auto"/>
              </w:divBdr>
              <w:divsChild>
                <w:div w:id="1850023003">
                  <w:marLeft w:val="0"/>
                  <w:marRight w:val="0"/>
                  <w:marTop w:val="0"/>
                  <w:marBottom w:val="0"/>
                  <w:divBdr>
                    <w:top w:val="none" w:sz="0" w:space="0" w:color="auto"/>
                    <w:left w:val="none" w:sz="0" w:space="0" w:color="auto"/>
                    <w:bottom w:val="none" w:sz="0" w:space="0" w:color="auto"/>
                    <w:right w:val="none" w:sz="0" w:space="0" w:color="auto"/>
                  </w:divBdr>
                  <w:divsChild>
                    <w:div w:id="1995336104">
                      <w:marLeft w:val="0"/>
                      <w:marRight w:val="0"/>
                      <w:marTop w:val="0"/>
                      <w:marBottom w:val="0"/>
                      <w:divBdr>
                        <w:top w:val="none" w:sz="0" w:space="0" w:color="auto"/>
                        <w:left w:val="none" w:sz="0" w:space="0" w:color="auto"/>
                        <w:bottom w:val="none" w:sz="0" w:space="0" w:color="auto"/>
                        <w:right w:val="none" w:sz="0" w:space="0" w:color="auto"/>
                      </w:divBdr>
                      <w:divsChild>
                        <w:div w:id="8979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894729">
              <w:marLeft w:val="0"/>
              <w:marRight w:val="0"/>
              <w:marTop w:val="0"/>
              <w:marBottom w:val="0"/>
              <w:divBdr>
                <w:top w:val="none" w:sz="0" w:space="0" w:color="auto"/>
                <w:left w:val="none" w:sz="0" w:space="0" w:color="auto"/>
                <w:bottom w:val="none" w:sz="0" w:space="0" w:color="auto"/>
                <w:right w:val="none" w:sz="0" w:space="0" w:color="auto"/>
              </w:divBdr>
              <w:divsChild>
                <w:div w:id="2025092543">
                  <w:marLeft w:val="0"/>
                  <w:marRight w:val="0"/>
                  <w:marTop w:val="0"/>
                  <w:marBottom w:val="0"/>
                  <w:divBdr>
                    <w:top w:val="none" w:sz="0" w:space="0" w:color="auto"/>
                    <w:left w:val="none" w:sz="0" w:space="0" w:color="auto"/>
                    <w:bottom w:val="none" w:sz="0" w:space="0" w:color="auto"/>
                    <w:right w:val="none" w:sz="0" w:space="0" w:color="auto"/>
                  </w:divBdr>
                  <w:divsChild>
                    <w:div w:id="1909416002">
                      <w:marLeft w:val="0"/>
                      <w:marRight w:val="0"/>
                      <w:marTop w:val="0"/>
                      <w:marBottom w:val="0"/>
                      <w:divBdr>
                        <w:top w:val="none" w:sz="0" w:space="0" w:color="auto"/>
                        <w:left w:val="none" w:sz="0" w:space="0" w:color="auto"/>
                        <w:bottom w:val="none" w:sz="0" w:space="0" w:color="auto"/>
                        <w:right w:val="none" w:sz="0" w:space="0" w:color="auto"/>
                      </w:divBdr>
                      <w:divsChild>
                        <w:div w:id="1059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454">
              <w:marLeft w:val="0"/>
              <w:marRight w:val="0"/>
              <w:marTop w:val="0"/>
              <w:marBottom w:val="0"/>
              <w:divBdr>
                <w:top w:val="none" w:sz="0" w:space="0" w:color="auto"/>
                <w:left w:val="none" w:sz="0" w:space="0" w:color="auto"/>
                <w:bottom w:val="none" w:sz="0" w:space="0" w:color="auto"/>
                <w:right w:val="none" w:sz="0" w:space="0" w:color="auto"/>
              </w:divBdr>
              <w:divsChild>
                <w:div w:id="1422413359">
                  <w:marLeft w:val="0"/>
                  <w:marRight w:val="0"/>
                  <w:marTop w:val="0"/>
                  <w:marBottom w:val="0"/>
                  <w:divBdr>
                    <w:top w:val="none" w:sz="0" w:space="0" w:color="auto"/>
                    <w:left w:val="none" w:sz="0" w:space="0" w:color="auto"/>
                    <w:bottom w:val="none" w:sz="0" w:space="0" w:color="auto"/>
                    <w:right w:val="none" w:sz="0" w:space="0" w:color="auto"/>
                  </w:divBdr>
                  <w:divsChild>
                    <w:div w:id="330763687">
                      <w:marLeft w:val="0"/>
                      <w:marRight w:val="0"/>
                      <w:marTop w:val="0"/>
                      <w:marBottom w:val="0"/>
                      <w:divBdr>
                        <w:top w:val="none" w:sz="0" w:space="0" w:color="auto"/>
                        <w:left w:val="none" w:sz="0" w:space="0" w:color="auto"/>
                        <w:bottom w:val="none" w:sz="0" w:space="0" w:color="auto"/>
                        <w:right w:val="none" w:sz="0" w:space="0" w:color="auto"/>
                      </w:divBdr>
                      <w:divsChild>
                        <w:div w:id="1567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9541">
                  <w:marLeft w:val="0"/>
                  <w:marRight w:val="0"/>
                  <w:marTop w:val="0"/>
                  <w:marBottom w:val="0"/>
                  <w:divBdr>
                    <w:top w:val="none" w:sz="0" w:space="0" w:color="auto"/>
                    <w:left w:val="none" w:sz="0" w:space="0" w:color="auto"/>
                    <w:bottom w:val="none" w:sz="0" w:space="0" w:color="auto"/>
                    <w:right w:val="none" w:sz="0" w:space="0" w:color="auto"/>
                  </w:divBdr>
                  <w:divsChild>
                    <w:div w:id="11546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7381">
              <w:marLeft w:val="0"/>
              <w:marRight w:val="0"/>
              <w:marTop w:val="0"/>
              <w:marBottom w:val="0"/>
              <w:divBdr>
                <w:top w:val="none" w:sz="0" w:space="0" w:color="auto"/>
                <w:left w:val="none" w:sz="0" w:space="0" w:color="auto"/>
                <w:bottom w:val="none" w:sz="0" w:space="0" w:color="auto"/>
                <w:right w:val="none" w:sz="0" w:space="0" w:color="auto"/>
              </w:divBdr>
              <w:divsChild>
                <w:div w:id="778987423">
                  <w:marLeft w:val="0"/>
                  <w:marRight w:val="0"/>
                  <w:marTop w:val="0"/>
                  <w:marBottom w:val="0"/>
                  <w:divBdr>
                    <w:top w:val="none" w:sz="0" w:space="0" w:color="auto"/>
                    <w:left w:val="none" w:sz="0" w:space="0" w:color="auto"/>
                    <w:bottom w:val="none" w:sz="0" w:space="0" w:color="auto"/>
                    <w:right w:val="none" w:sz="0" w:space="0" w:color="auto"/>
                  </w:divBdr>
                  <w:divsChild>
                    <w:div w:id="133915099">
                      <w:marLeft w:val="0"/>
                      <w:marRight w:val="0"/>
                      <w:marTop w:val="0"/>
                      <w:marBottom w:val="0"/>
                      <w:divBdr>
                        <w:top w:val="none" w:sz="0" w:space="0" w:color="auto"/>
                        <w:left w:val="none" w:sz="0" w:space="0" w:color="auto"/>
                        <w:bottom w:val="none" w:sz="0" w:space="0" w:color="auto"/>
                        <w:right w:val="none" w:sz="0" w:space="0" w:color="auto"/>
                      </w:divBdr>
                      <w:divsChild>
                        <w:div w:id="10126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7882">
                  <w:marLeft w:val="0"/>
                  <w:marRight w:val="0"/>
                  <w:marTop w:val="0"/>
                  <w:marBottom w:val="0"/>
                  <w:divBdr>
                    <w:top w:val="none" w:sz="0" w:space="0" w:color="auto"/>
                    <w:left w:val="none" w:sz="0" w:space="0" w:color="auto"/>
                    <w:bottom w:val="none" w:sz="0" w:space="0" w:color="auto"/>
                    <w:right w:val="none" w:sz="0" w:space="0" w:color="auto"/>
                  </w:divBdr>
                  <w:divsChild>
                    <w:div w:id="1520389076">
                      <w:marLeft w:val="0"/>
                      <w:marRight w:val="0"/>
                      <w:marTop w:val="0"/>
                      <w:marBottom w:val="0"/>
                      <w:divBdr>
                        <w:top w:val="none" w:sz="0" w:space="0" w:color="auto"/>
                        <w:left w:val="none" w:sz="0" w:space="0" w:color="auto"/>
                        <w:bottom w:val="none" w:sz="0" w:space="0" w:color="auto"/>
                        <w:right w:val="none" w:sz="0" w:space="0" w:color="auto"/>
                      </w:divBdr>
                    </w:div>
                  </w:divsChild>
                </w:div>
                <w:div w:id="1218930903">
                  <w:marLeft w:val="720"/>
                  <w:marRight w:val="720"/>
                  <w:marTop w:val="0"/>
                  <w:marBottom w:val="0"/>
                  <w:divBdr>
                    <w:top w:val="dashed" w:sz="6" w:space="15" w:color="808080"/>
                    <w:left w:val="dashed" w:sz="6" w:space="31" w:color="808080"/>
                    <w:bottom w:val="dashed" w:sz="6" w:space="15" w:color="808080"/>
                    <w:right w:val="dashed" w:sz="6" w:space="15" w:color="808080"/>
                  </w:divBdr>
                </w:div>
              </w:divsChild>
            </w:div>
            <w:div w:id="1331177353">
              <w:marLeft w:val="0"/>
              <w:marRight w:val="0"/>
              <w:marTop w:val="0"/>
              <w:marBottom w:val="0"/>
              <w:divBdr>
                <w:top w:val="none" w:sz="0" w:space="0" w:color="auto"/>
                <w:left w:val="none" w:sz="0" w:space="0" w:color="auto"/>
                <w:bottom w:val="none" w:sz="0" w:space="0" w:color="auto"/>
                <w:right w:val="none" w:sz="0" w:space="0" w:color="auto"/>
              </w:divBdr>
              <w:divsChild>
                <w:div w:id="1603224679">
                  <w:marLeft w:val="0"/>
                  <w:marRight w:val="0"/>
                  <w:marTop w:val="0"/>
                  <w:marBottom w:val="0"/>
                  <w:divBdr>
                    <w:top w:val="none" w:sz="0" w:space="0" w:color="auto"/>
                    <w:left w:val="none" w:sz="0" w:space="0" w:color="auto"/>
                    <w:bottom w:val="none" w:sz="0" w:space="0" w:color="auto"/>
                    <w:right w:val="none" w:sz="0" w:space="0" w:color="auto"/>
                  </w:divBdr>
                  <w:divsChild>
                    <w:div w:id="1198736391">
                      <w:marLeft w:val="0"/>
                      <w:marRight w:val="0"/>
                      <w:marTop w:val="0"/>
                      <w:marBottom w:val="0"/>
                      <w:divBdr>
                        <w:top w:val="none" w:sz="0" w:space="0" w:color="auto"/>
                        <w:left w:val="none" w:sz="0" w:space="0" w:color="auto"/>
                        <w:bottom w:val="none" w:sz="0" w:space="0" w:color="auto"/>
                        <w:right w:val="none" w:sz="0" w:space="0" w:color="auto"/>
                      </w:divBdr>
                      <w:divsChild>
                        <w:div w:id="18938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9497">
              <w:marLeft w:val="0"/>
              <w:marRight w:val="0"/>
              <w:marTop w:val="0"/>
              <w:marBottom w:val="0"/>
              <w:divBdr>
                <w:top w:val="none" w:sz="0" w:space="0" w:color="auto"/>
                <w:left w:val="none" w:sz="0" w:space="0" w:color="auto"/>
                <w:bottom w:val="none" w:sz="0" w:space="0" w:color="auto"/>
                <w:right w:val="none" w:sz="0" w:space="0" w:color="auto"/>
              </w:divBdr>
              <w:divsChild>
                <w:div w:id="116415992">
                  <w:marLeft w:val="0"/>
                  <w:marRight w:val="0"/>
                  <w:marTop w:val="0"/>
                  <w:marBottom w:val="0"/>
                  <w:divBdr>
                    <w:top w:val="none" w:sz="0" w:space="0" w:color="auto"/>
                    <w:left w:val="none" w:sz="0" w:space="0" w:color="auto"/>
                    <w:bottom w:val="none" w:sz="0" w:space="0" w:color="auto"/>
                    <w:right w:val="none" w:sz="0" w:space="0" w:color="auto"/>
                  </w:divBdr>
                  <w:divsChild>
                    <w:div w:id="1198276979">
                      <w:marLeft w:val="0"/>
                      <w:marRight w:val="0"/>
                      <w:marTop w:val="0"/>
                      <w:marBottom w:val="0"/>
                      <w:divBdr>
                        <w:top w:val="none" w:sz="0" w:space="0" w:color="auto"/>
                        <w:left w:val="none" w:sz="0" w:space="0" w:color="auto"/>
                        <w:bottom w:val="none" w:sz="0" w:space="0" w:color="auto"/>
                        <w:right w:val="none" w:sz="0" w:space="0" w:color="auto"/>
                      </w:divBdr>
                      <w:divsChild>
                        <w:div w:id="9485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08197">
          <w:marLeft w:val="0"/>
          <w:marRight w:val="0"/>
          <w:marTop w:val="0"/>
          <w:marBottom w:val="0"/>
          <w:divBdr>
            <w:top w:val="none" w:sz="0" w:space="0" w:color="auto"/>
            <w:left w:val="none" w:sz="0" w:space="0" w:color="auto"/>
            <w:bottom w:val="none" w:sz="0" w:space="0" w:color="auto"/>
            <w:right w:val="none" w:sz="0" w:space="0" w:color="auto"/>
          </w:divBdr>
          <w:divsChild>
            <w:div w:id="959460557">
              <w:marLeft w:val="0"/>
              <w:marRight w:val="0"/>
              <w:marTop w:val="0"/>
              <w:marBottom w:val="0"/>
              <w:divBdr>
                <w:top w:val="none" w:sz="0" w:space="0" w:color="auto"/>
                <w:left w:val="none" w:sz="0" w:space="0" w:color="auto"/>
                <w:bottom w:val="none" w:sz="0" w:space="0" w:color="auto"/>
                <w:right w:val="none" w:sz="0" w:space="0" w:color="auto"/>
              </w:divBdr>
              <w:divsChild>
                <w:div w:id="1208757790">
                  <w:marLeft w:val="0"/>
                  <w:marRight w:val="0"/>
                  <w:marTop w:val="0"/>
                  <w:marBottom w:val="0"/>
                  <w:divBdr>
                    <w:top w:val="none" w:sz="0" w:space="0" w:color="auto"/>
                    <w:left w:val="none" w:sz="0" w:space="0" w:color="auto"/>
                    <w:bottom w:val="none" w:sz="0" w:space="0" w:color="auto"/>
                    <w:right w:val="none" w:sz="0" w:space="0" w:color="auto"/>
                  </w:divBdr>
                  <w:divsChild>
                    <w:div w:id="4575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162">
              <w:marLeft w:val="0"/>
              <w:marRight w:val="0"/>
              <w:marTop w:val="0"/>
              <w:marBottom w:val="0"/>
              <w:divBdr>
                <w:top w:val="none" w:sz="0" w:space="0" w:color="auto"/>
                <w:left w:val="none" w:sz="0" w:space="0" w:color="auto"/>
                <w:bottom w:val="none" w:sz="0" w:space="0" w:color="auto"/>
                <w:right w:val="none" w:sz="0" w:space="0" w:color="auto"/>
              </w:divBdr>
              <w:divsChild>
                <w:div w:id="273833104">
                  <w:marLeft w:val="0"/>
                  <w:marRight w:val="0"/>
                  <w:marTop w:val="0"/>
                  <w:marBottom w:val="0"/>
                  <w:divBdr>
                    <w:top w:val="none" w:sz="0" w:space="0" w:color="auto"/>
                    <w:left w:val="none" w:sz="0" w:space="0" w:color="auto"/>
                    <w:bottom w:val="none" w:sz="0" w:space="0" w:color="auto"/>
                    <w:right w:val="none" w:sz="0" w:space="0" w:color="auto"/>
                  </w:divBdr>
                  <w:divsChild>
                    <w:div w:id="1587494753">
                      <w:marLeft w:val="0"/>
                      <w:marRight w:val="0"/>
                      <w:marTop w:val="0"/>
                      <w:marBottom w:val="0"/>
                      <w:divBdr>
                        <w:top w:val="none" w:sz="0" w:space="0" w:color="auto"/>
                        <w:left w:val="none" w:sz="0" w:space="0" w:color="auto"/>
                        <w:bottom w:val="none" w:sz="0" w:space="0" w:color="auto"/>
                        <w:right w:val="none" w:sz="0" w:space="0" w:color="auto"/>
                      </w:divBdr>
                      <w:divsChild>
                        <w:div w:id="9662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4298">
              <w:marLeft w:val="0"/>
              <w:marRight w:val="0"/>
              <w:marTop w:val="0"/>
              <w:marBottom w:val="0"/>
              <w:divBdr>
                <w:top w:val="none" w:sz="0" w:space="0" w:color="auto"/>
                <w:left w:val="none" w:sz="0" w:space="0" w:color="auto"/>
                <w:bottom w:val="none" w:sz="0" w:space="0" w:color="auto"/>
                <w:right w:val="none" w:sz="0" w:space="0" w:color="auto"/>
              </w:divBdr>
              <w:divsChild>
                <w:div w:id="1823235448">
                  <w:marLeft w:val="0"/>
                  <w:marRight w:val="0"/>
                  <w:marTop w:val="0"/>
                  <w:marBottom w:val="0"/>
                  <w:divBdr>
                    <w:top w:val="none" w:sz="0" w:space="0" w:color="auto"/>
                    <w:left w:val="none" w:sz="0" w:space="0" w:color="auto"/>
                    <w:bottom w:val="none" w:sz="0" w:space="0" w:color="auto"/>
                    <w:right w:val="none" w:sz="0" w:space="0" w:color="auto"/>
                  </w:divBdr>
                  <w:divsChild>
                    <w:div w:id="1626504670">
                      <w:marLeft w:val="0"/>
                      <w:marRight w:val="0"/>
                      <w:marTop w:val="0"/>
                      <w:marBottom w:val="0"/>
                      <w:divBdr>
                        <w:top w:val="none" w:sz="0" w:space="0" w:color="auto"/>
                        <w:left w:val="none" w:sz="0" w:space="0" w:color="auto"/>
                        <w:bottom w:val="none" w:sz="0" w:space="0" w:color="auto"/>
                        <w:right w:val="none" w:sz="0" w:space="0" w:color="auto"/>
                      </w:divBdr>
                      <w:divsChild>
                        <w:div w:id="18061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8591">
          <w:marLeft w:val="0"/>
          <w:marRight w:val="0"/>
          <w:marTop w:val="0"/>
          <w:marBottom w:val="0"/>
          <w:divBdr>
            <w:top w:val="none" w:sz="0" w:space="0" w:color="auto"/>
            <w:left w:val="none" w:sz="0" w:space="0" w:color="auto"/>
            <w:bottom w:val="none" w:sz="0" w:space="0" w:color="auto"/>
            <w:right w:val="none" w:sz="0" w:space="0" w:color="auto"/>
          </w:divBdr>
          <w:divsChild>
            <w:div w:id="1214270628">
              <w:marLeft w:val="0"/>
              <w:marRight w:val="0"/>
              <w:marTop w:val="0"/>
              <w:marBottom w:val="0"/>
              <w:divBdr>
                <w:top w:val="none" w:sz="0" w:space="0" w:color="auto"/>
                <w:left w:val="none" w:sz="0" w:space="0" w:color="auto"/>
                <w:bottom w:val="none" w:sz="0" w:space="0" w:color="auto"/>
                <w:right w:val="none" w:sz="0" w:space="0" w:color="auto"/>
              </w:divBdr>
              <w:divsChild>
                <w:div w:id="339816797">
                  <w:marLeft w:val="0"/>
                  <w:marRight w:val="0"/>
                  <w:marTop w:val="0"/>
                  <w:marBottom w:val="0"/>
                  <w:divBdr>
                    <w:top w:val="none" w:sz="0" w:space="0" w:color="auto"/>
                    <w:left w:val="none" w:sz="0" w:space="0" w:color="auto"/>
                    <w:bottom w:val="none" w:sz="0" w:space="0" w:color="auto"/>
                    <w:right w:val="none" w:sz="0" w:space="0" w:color="auto"/>
                  </w:divBdr>
                  <w:divsChild>
                    <w:div w:id="15683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871">
              <w:marLeft w:val="0"/>
              <w:marRight w:val="0"/>
              <w:marTop w:val="0"/>
              <w:marBottom w:val="0"/>
              <w:divBdr>
                <w:top w:val="none" w:sz="0" w:space="0" w:color="auto"/>
                <w:left w:val="none" w:sz="0" w:space="0" w:color="auto"/>
                <w:bottom w:val="none" w:sz="0" w:space="0" w:color="auto"/>
                <w:right w:val="none" w:sz="0" w:space="0" w:color="auto"/>
              </w:divBdr>
              <w:divsChild>
                <w:div w:id="1921208665">
                  <w:marLeft w:val="0"/>
                  <w:marRight w:val="0"/>
                  <w:marTop w:val="0"/>
                  <w:marBottom w:val="0"/>
                  <w:divBdr>
                    <w:top w:val="none" w:sz="0" w:space="0" w:color="auto"/>
                    <w:left w:val="none" w:sz="0" w:space="0" w:color="auto"/>
                    <w:bottom w:val="none" w:sz="0" w:space="0" w:color="auto"/>
                    <w:right w:val="none" w:sz="0" w:space="0" w:color="auto"/>
                  </w:divBdr>
                  <w:divsChild>
                    <w:div w:id="338118747">
                      <w:marLeft w:val="0"/>
                      <w:marRight w:val="0"/>
                      <w:marTop w:val="0"/>
                      <w:marBottom w:val="0"/>
                      <w:divBdr>
                        <w:top w:val="none" w:sz="0" w:space="0" w:color="auto"/>
                        <w:left w:val="none" w:sz="0" w:space="0" w:color="auto"/>
                        <w:bottom w:val="none" w:sz="0" w:space="0" w:color="auto"/>
                        <w:right w:val="none" w:sz="0" w:space="0" w:color="auto"/>
                      </w:divBdr>
                      <w:divsChild>
                        <w:div w:id="10818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2139">
              <w:marLeft w:val="0"/>
              <w:marRight w:val="0"/>
              <w:marTop w:val="0"/>
              <w:marBottom w:val="0"/>
              <w:divBdr>
                <w:top w:val="none" w:sz="0" w:space="0" w:color="auto"/>
                <w:left w:val="none" w:sz="0" w:space="0" w:color="auto"/>
                <w:bottom w:val="none" w:sz="0" w:space="0" w:color="auto"/>
                <w:right w:val="none" w:sz="0" w:space="0" w:color="auto"/>
              </w:divBdr>
              <w:divsChild>
                <w:div w:id="2092509230">
                  <w:marLeft w:val="0"/>
                  <w:marRight w:val="0"/>
                  <w:marTop w:val="0"/>
                  <w:marBottom w:val="0"/>
                  <w:divBdr>
                    <w:top w:val="none" w:sz="0" w:space="0" w:color="auto"/>
                    <w:left w:val="none" w:sz="0" w:space="0" w:color="auto"/>
                    <w:bottom w:val="none" w:sz="0" w:space="0" w:color="auto"/>
                    <w:right w:val="none" w:sz="0" w:space="0" w:color="auto"/>
                  </w:divBdr>
                  <w:divsChild>
                    <w:div w:id="1584726840">
                      <w:marLeft w:val="0"/>
                      <w:marRight w:val="0"/>
                      <w:marTop w:val="0"/>
                      <w:marBottom w:val="0"/>
                      <w:divBdr>
                        <w:top w:val="none" w:sz="0" w:space="0" w:color="auto"/>
                        <w:left w:val="none" w:sz="0" w:space="0" w:color="auto"/>
                        <w:bottom w:val="none" w:sz="0" w:space="0" w:color="auto"/>
                        <w:right w:val="none" w:sz="0" w:space="0" w:color="auto"/>
                      </w:divBdr>
                      <w:divsChild>
                        <w:div w:id="5184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8507">
                  <w:marLeft w:val="0"/>
                  <w:marRight w:val="0"/>
                  <w:marTop w:val="0"/>
                  <w:marBottom w:val="0"/>
                  <w:divBdr>
                    <w:top w:val="none" w:sz="0" w:space="0" w:color="auto"/>
                    <w:left w:val="none" w:sz="0" w:space="0" w:color="auto"/>
                    <w:bottom w:val="none" w:sz="0" w:space="0" w:color="auto"/>
                    <w:right w:val="none" w:sz="0" w:space="0" w:color="auto"/>
                  </w:divBdr>
                </w:div>
                <w:div w:id="65495087">
                  <w:marLeft w:val="0"/>
                  <w:marRight w:val="0"/>
                  <w:marTop w:val="0"/>
                  <w:marBottom w:val="0"/>
                  <w:divBdr>
                    <w:top w:val="none" w:sz="0" w:space="0" w:color="auto"/>
                    <w:left w:val="none" w:sz="0" w:space="0" w:color="auto"/>
                    <w:bottom w:val="none" w:sz="0" w:space="0" w:color="auto"/>
                    <w:right w:val="none" w:sz="0" w:space="0" w:color="auto"/>
                  </w:divBdr>
                </w:div>
                <w:div w:id="86466077">
                  <w:marLeft w:val="0"/>
                  <w:marRight w:val="0"/>
                  <w:marTop w:val="0"/>
                  <w:marBottom w:val="0"/>
                  <w:divBdr>
                    <w:top w:val="none" w:sz="0" w:space="0" w:color="auto"/>
                    <w:left w:val="none" w:sz="0" w:space="0" w:color="auto"/>
                    <w:bottom w:val="none" w:sz="0" w:space="0" w:color="auto"/>
                    <w:right w:val="none" w:sz="0" w:space="0" w:color="auto"/>
                  </w:divBdr>
                </w:div>
                <w:div w:id="410391004">
                  <w:marLeft w:val="720"/>
                  <w:marRight w:val="720"/>
                  <w:marTop w:val="0"/>
                  <w:marBottom w:val="0"/>
                  <w:divBdr>
                    <w:top w:val="dashed" w:sz="6" w:space="15" w:color="808080"/>
                    <w:left w:val="dashed" w:sz="6" w:space="31" w:color="808080"/>
                    <w:bottom w:val="dashed" w:sz="6" w:space="15" w:color="808080"/>
                    <w:right w:val="dashed" w:sz="6" w:space="15" w:color="808080"/>
                  </w:divBdr>
                </w:div>
              </w:divsChild>
            </w:div>
            <w:div w:id="1214005377">
              <w:marLeft w:val="0"/>
              <w:marRight w:val="0"/>
              <w:marTop w:val="0"/>
              <w:marBottom w:val="0"/>
              <w:divBdr>
                <w:top w:val="none" w:sz="0" w:space="0" w:color="auto"/>
                <w:left w:val="none" w:sz="0" w:space="0" w:color="auto"/>
                <w:bottom w:val="none" w:sz="0" w:space="0" w:color="auto"/>
                <w:right w:val="none" w:sz="0" w:space="0" w:color="auto"/>
              </w:divBdr>
              <w:divsChild>
                <w:div w:id="1231235910">
                  <w:marLeft w:val="0"/>
                  <w:marRight w:val="0"/>
                  <w:marTop w:val="0"/>
                  <w:marBottom w:val="0"/>
                  <w:divBdr>
                    <w:top w:val="none" w:sz="0" w:space="0" w:color="auto"/>
                    <w:left w:val="none" w:sz="0" w:space="0" w:color="auto"/>
                    <w:bottom w:val="none" w:sz="0" w:space="0" w:color="auto"/>
                    <w:right w:val="none" w:sz="0" w:space="0" w:color="auto"/>
                  </w:divBdr>
                  <w:divsChild>
                    <w:div w:id="787159707">
                      <w:marLeft w:val="0"/>
                      <w:marRight w:val="0"/>
                      <w:marTop w:val="0"/>
                      <w:marBottom w:val="0"/>
                      <w:divBdr>
                        <w:top w:val="none" w:sz="0" w:space="0" w:color="auto"/>
                        <w:left w:val="none" w:sz="0" w:space="0" w:color="auto"/>
                        <w:bottom w:val="none" w:sz="0" w:space="0" w:color="auto"/>
                        <w:right w:val="none" w:sz="0" w:space="0" w:color="auto"/>
                      </w:divBdr>
                      <w:divsChild>
                        <w:div w:id="317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69705">
                  <w:marLeft w:val="0"/>
                  <w:marRight w:val="0"/>
                  <w:marTop w:val="0"/>
                  <w:marBottom w:val="0"/>
                  <w:divBdr>
                    <w:top w:val="none" w:sz="0" w:space="0" w:color="auto"/>
                    <w:left w:val="none" w:sz="0" w:space="0" w:color="auto"/>
                    <w:bottom w:val="none" w:sz="0" w:space="0" w:color="auto"/>
                    <w:right w:val="none" w:sz="0" w:space="0" w:color="auto"/>
                  </w:divBdr>
                </w:div>
              </w:divsChild>
            </w:div>
            <w:div w:id="871114187">
              <w:marLeft w:val="0"/>
              <w:marRight w:val="0"/>
              <w:marTop w:val="0"/>
              <w:marBottom w:val="0"/>
              <w:divBdr>
                <w:top w:val="none" w:sz="0" w:space="0" w:color="auto"/>
                <w:left w:val="none" w:sz="0" w:space="0" w:color="auto"/>
                <w:bottom w:val="none" w:sz="0" w:space="0" w:color="auto"/>
                <w:right w:val="none" w:sz="0" w:space="0" w:color="auto"/>
              </w:divBdr>
              <w:divsChild>
                <w:div w:id="229846396">
                  <w:marLeft w:val="0"/>
                  <w:marRight w:val="0"/>
                  <w:marTop w:val="0"/>
                  <w:marBottom w:val="0"/>
                  <w:divBdr>
                    <w:top w:val="none" w:sz="0" w:space="0" w:color="auto"/>
                    <w:left w:val="none" w:sz="0" w:space="0" w:color="auto"/>
                    <w:bottom w:val="none" w:sz="0" w:space="0" w:color="auto"/>
                    <w:right w:val="none" w:sz="0" w:space="0" w:color="auto"/>
                  </w:divBdr>
                  <w:divsChild>
                    <w:div w:id="1940675360">
                      <w:marLeft w:val="0"/>
                      <w:marRight w:val="0"/>
                      <w:marTop w:val="0"/>
                      <w:marBottom w:val="0"/>
                      <w:divBdr>
                        <w:top w:val="none" w:sz="0" w:space="0" w:color="auto"/>
                        <w:left w:val="none" w:sz="0" w:space="0" w:color="auto"/>
                        <w:bottom w:val="none" w:sz="0" w:space="0" w:color="auto"/>
                        <w:right w:val="none" w:sz="0" w:space="0" w:color="auto"/>
                      </w:divBdr>
                      <w:divsChild>
                        <w:div w:id="78612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4206">
                  <w:marLeft w:val="0"/>
                  <w:marRight w:val="0"/>
                  <w:marTop w:val="0"/>
                  <w:marBottom w:val="0"/>
                  <w:divBdr>
                    <w:top w:val="none" w:sz="0" w:space="0" w:color="auto"/>
                    <w:left w:val="none" w:sz="0" w:space="0" w:color="auto"/>
                    <w:bottom w:val="none" w:sz="0" w:space="0" w:color="auto"/>
                    <w:right w:val="none" w:sz="0" w:space="0" w:color="auto"/>
                  </w:divBdr>
                </w:div>
              </w:divsChild>
            </w:div>
            <w:div w:id="617369811">
              <w:marLeft w:val="0"/>
              <w:marRight w:val="0"/>
              <w:marTop w:val="0"/>
              <w:marBottom w:val="0"/>
              <w:divBdr>
                <w:top w:val="none" w:sz="0" w:space="0" w:color="auto"/>
                <w:left w:val="none" w:sz="0" w:space="0" w:color="auto"/>
                <w:bottom w:val="none" w:sz="0" w:space="0" w:color="auto"/>
                <w:right w:val="none" w:sz="0" w:space="0" w:color="auto"/>
              </w:divBdr>
              <w:divsChild>
                <w:div w:id="207376584">
                  <w:marLeft w:val="0"/>
                  <w:marRight w:val="0"/>
                  <w:marTop w:val="0"/>
                  <w:marBottom w:val="0"/>
                  <w:divBdr>
                    <w:top w:val="none" w:sz="0" w:space="0" w:color="auto"/>
                    <w:left w:val="none" w:sz="0" w:space="0" w:color="auto"/>
                    <w:bottom w:val="none" w:sz="0" w:space="0" w:color="auto"/>
                    <w:right w:val="none" w:sz="0" w:space="0" w:color="auto"/>
                  </w:divBdr>
                  <w:divsChild>
                    <w:div w:id="911624044">
                      <w:marLeft w:val="0"/>
                      <w:marRight w:val="0"/>
                      <w:marTop w:val="0"/>
                      <w:marBottom w:val="0"/>
                      <w:divBdr>
                        <w:top w:val="none" w:sz="0" w:space="0" w:color="auto"/>
                        <w:left w:val="none" w:sz="0" w:space="0" w:color="auto"/>
                        <w:bottom w:val="none" w:sz="0" w:space="0" w:color="auto"/>
                        <w:right w:val="none" w:sz="0" w:space="0" w:color="auto"/>
                      </w:divBdr>
                      <w:divsChild>
                        <w:div w:id="20301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62708">
          <w:marLeft w:val="0"/>
          <w:marRight w:val="0"/>
          <w:marTop w:val="0"/>
          <w:marBottom w:val="0"/>
          <w:divBdr>
            <w:top w:val="none" w:sz="0" w:space="0" w:color="auto"/>
            <w:left w:val="none" w:sz="0" w:space="0" w:color="auto"/>
            <w:bottom w:val="none" w:sz="0" w:space="0" w:color="auto"/>
            <w:right w:val="none" w:sz="0" w:space="0" w:color="auto"/>
          </w:divBdr>
          <w:divsChild>
            <w:div w:id="83887852">
              <w:marLeft w:val="0"/>
              <w:marRight w:val="0"/>
              <w:marTop w:val="0"/>
              <w:marBottom w:val="0"/>
              <w:divBdr>
                <w:top w:val="none" w:sz="0" w:space="0" w:color="auto"/>
                <w:left w:val="none" w:sz="0" w:space="0" w:color="auto"/>
                <w:bottom w:val="none" w:sz="0" w:space="0" w:color="auto"/>
                <w:right w:val="none" w:sz="0" w:space="0" w:color="auto"/>
              </w:divBdr>
              <w:divsChild>
                <w:div w:id="112092861">
                  <w:marLeft w:val="0"/>
                  <w:marRight w:val="0"/>
                  <w:marTop w:val="0"/>
                  <w:marBottom w:val="0"/>
                  <w:divBdr>
                    <w:top w:val="none" w:sz="0" w:space="0" w:color="auto"/>
                    <w:left w:val="none" w:sz="0" w:space="0" w:color="auto"/>
                    <w:bottom w:val="none" w:sz="0" w:space="0" w:color="auto"/>
                    <w:right w:val="none" w:sz="0" w:space="0" w:color="auto"/>
                  </w:divBdr>
                  <w:divsChild>
                    <w:div w:id="20775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4492">
              <w:marLeft w:val="0"/>
              <w:marRight w:val="0"/>
              <w:marTop w:val="0"/>
              <w:marBottom w:val="0"/>
              <w:divBdr>
                <w:top w:val="none" w:sz="0" w:space="0" w:color="auto"/>
                <w:left w:val="none" w:sz="0" w:space="0" w:color="auto"/>
                <w:bottom w:val="none" w:sz="0" w:space="0" w:color="auto"/>
                <w:right w:val="none" w:sz="0" w:space="0" w:color="auto"/>
              </w:divBdr>
              <w:divsChild>
                <w:div w:id="767122754">
                  <w:marLeft w:val="0"/>
                  <w:marRight w:val="0"/>
                  <w:marTop w:val="0"/>
                  <w:marBottom w:val="0"/>
                  <w:divBdr>
                    <w:top w:val="none" w:sz="0" w:space="0" w:color="auto"/>
                    <w:left w:val="none" w:sz="0" w:space="0" w:color="auto"/>
                    <w:bottom w:val="none" w:sz="0" w:space="0" w:color="auto"/>
                    <w:right w:val="none" w:sz="0" w:space="0" w:color="auto"/>
                  </w:divBdr>
                  <w:divsChild>
                    <w:div w:id="1115295032">
                      <w:marLeft w:val="0"/>
                      <w:marRight w:val="0"/>
                      <w:marTop w:val="0"/>
                      <w:marBottom w:val="0"/>
                      <w:divBdr>
                        <w:top w:val="none" w:sz="0" w:space="0" w:color="auto"/>
                        <w:left w:val="none" w:sz="0" w:space="0" w:color="auto"/>
                        <w:bottom w:val="none" w:sz="0" w:space="0" w:color="auto"/>
                        <w:right w:val="none" w:sz="0" w:space="0" w:color="auto"/>
                      </w:divBdr>
                      <w:divsChild>
                        <w:div w:id="4815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8378">
                  <w:marLeft w:val="0"/>
                  <w:marRight w:val="0"/>
                  <w:marTop w:val="0"/>
                  <w:marBottom w:val="0"/>
                  <w:divBdr>
                    <w:top w:val="none" w:sz="0" w:space="0" w:color="auto"/>
                    <w:left w:val="none" w:sz="0" w:space="0" w:color="auto"/>
                    <w:bottom w:val="none" w:sz="0" w:space="0" w:color="auto"/>
                    <w:right w:val="none" w:sz="0" w:space="0" w:color="auto"/>
                  </w:divBdr>
                </w:div>
                <w:div w:id="1927029585">
                  <w:marLeft w:val="0"/>
                  <w:marRight w:val="0"/>
                  <w:marTop w:val="0"/>
                  <w:marBottom w:val="0"/>
                  <w:divBdr>
                    <w:top w:val="none" w:sz="0" w:space="0" w:color="auto"/>
                    <w:left w:val="none" w:sz="0" w:space="0" w:color="auto"/>
                    <w:bottom w:val="none" w:sz="0" w:space="0" w:color="auto"/>
                    <w:right w:val="none" w:sz="0" w:space="0" w:color="auto"/>
                  </w:divBdr>
                </w:div>
              </w:divsChild>
            </w:div>
            <w:div w:id="1354040362">
              <w:marLeft w:val="0"/>
              <w:marRight w:val="0"/>
              <w:marTop w:val="0"/>
              <w:marBottom w:val="0"/>
              <w:divBdr>
                <w:top w:val="none" w:sz="0" w:space="0" w:color="auto"/>
                <w:left w:val="none" w:sz="0" w:space="0" w:color="auto"/>
                <w:bottom w:val="none" w:sz="0" w:space="0" w:color="auto"/>
                <w:right w:val="none" w:sz="0" w:space="0" w:color="auto"/>
              </w:divBdr>
              <w:divsChild>
                <w:div w:id="1606234788">
                  <w:marLeft w:val="0"/>
                  <w:marRight w:val="0"/>
                  <w:marTop w:val="0"/>
                  <w:marBottom w:val="0"/>
                  <w:divBdr>
                    <w:top w:val="none" w:sz="0" w:space="0" w:color="auto"/>
                    <w:left w:val="none" w:sz="0" w:space="0" w:color="auto"/>
                    <w:bottom w:val="none" w:sz="0" w:space="0" w:color="auto"/>
                    <w:right w:val="none" w:sz="0" w:space="0" w:color="auto"/>
                  </w:divBdr>
                  <w:divsChild>
                    <w:div w:id="1328753616">
                      <w:marLeft w:val="0"/>
                      <w:marRight w:val="0"/>
                      <w:marTop w:val="0"/>
                      <w:marBottom w:val="0"/>
                      <w:divBdr>
                        <w:top w:val="none" w:sz="0" w:space="0" w:color="auto"/>
                        <w:left w:val="none" w:sz="0" w:space="0" w:color="auto"/>
                        <w:bottom w:val="none" w:sz="0" w:space="0" w:color="auto"/>
                        <w:right w:val="none" w:sz="0" w:space="0" w:color="auto"/>
                      </w:divBdr>
                      <w:divsChild>
                        <w:div w:id="18807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7458">
              <w:marLeft w:val="0"/>
              <w:marRight w:val="0"/>
              <w:marTop w:val="0"/>
              <w:marBottom w:val="0"/>
              <w:divBdr>
                <w:top w:val="none" w:sz="0" w:space="0" w:color="auto"/>
                <w:left w:val="none" w:sz="0" w:space="0" w:color="auto"/>
                <w:bottom w:val="none" w:sz="0" w:space="0" w:color="auto"/>
                <w:right w:val="none" w:sz="0" w:space="0" w:color="auto"/>
              </w:divBdr>
              <w:divsChild>
                <w:div w:id="456414754">
                  <w:marLeft w:val="0"/>
                  <w:marRight w:val="0"/>
                  <w:marTop w:val="0"/>
                  <w:marBottom w:val="0"/>
                  <w:divBdr>
                    <w:top w:val="none" w:sz="0" w:space="0" w:color="auto"/>
                    <w:left w:val="none" w:sz="0" w:space="0" w:color="auto"/>
                    <w:bottom w:val="none" w:sz="0" w:space="0" w:color="auto"/>
                    <w:right w:val="none" w:sz="0" w:space="0" w:color="auto"/>
                  </w:divBdr>
                  <w:divsChild>
                    <w:div w:id="201409468">
                      <w:marLeft w:val="0"/>
                      <w:marRight w:val="0"/>
                      <w:marTop w:val="0"/>
                      <w:marBottom w:val="0"/>
                      <w:divBdr>
                        <w:top w:val="none" w:sz="0" w:space="0" w:color="auto"/>
                        <w:left w:val="none" w:sz="0" w:space="0" w:color="auto"/>
                        <w:bottom w:val="none" w:sz="0" w:space="0" w:color="auto"/>
                        <w:right w:val="none" w:sz="0" w:space="0" w:color="auto"/>
                      </w:divBdr>
                      <w:divsChild>
                        <w:div w:id="10972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9441">
                  <w:marLeft w:val="0"/>
                  <w:marRight w:val="0"/>
                  <w:marTop w:val="0"/>
                  <w:marBottom w:val="0"/>
                  <w:divBdr>
                    <w:top w:val="none" w:sz="0" w:space="0" w:color="auto"/>
                    <w:left w:val="none" w:sz="0" w:space="0" w:color="auto"/>
                    <w:bottom w:val="none" w:sz="0" w:space="0" w:color="auto"/>
                    <w:right w:val="none" w:sz="0" w:space="0" w:color="auto"/>
                  </w:divBdr>
                </w:div>
                <w:div w:id="2056656183">
                  <w:marLeft w:val="0"/>
                  <w:marRight w:val="0"/>
                  <w:marTop w:val="0"/>
                  <w:marBottom w:val="0"/>
                  <w:divBdr>
                    <w:top w:val="none" w:sz="0" w:space="0" w:color="auto"/>
                    <w:left w:val="none" w:sz="0" w:space="0" w:color="auto"/>
                    <w:bottom w:val="none" w:sz="0" w:space="0" w:color="auto"/>
                    <w:right w:val="none" w:sz="0" w:space="0" w:color="auto"/>
                  </w:divBdr>
                </w:div>
                <w:div w:id="1858228208">
                  <w:marLeft w:val="0"/>
                  <w:marRight w:val="0"/>
                  <w:marTop w:val="0"/>
                  <w:marBottom w:val="0"/>
                  <w:divBdr>
                    <w:top w:val="none" w:sz="0" w:space="0" w:color="auto"/>
                    <w:left w:val="none" w:sz="0" w:space="0" w:color="auto"/>
                    <w:bottom w:val="none" w:sz="0" w:space="0" w:color="auto"/>
                    <w:right w:val="none" w:sz="0" w:space="0" w:color="auto"/>
                  </w:divBdr>
                </w:div>
              </w:divsChild>
            </w:div>
            <w:div w:id="678242863">
              <w:marLeft w:val="0"/>
              <w:marRight w:val="0"/>
              <w:marTop w:val="0"/>
              <w:marBottom w:val="0"/>
              <w:divBdr>
                <w:top w:val="none" w:sz="0" w:space="0" w:color="auto"/>
                <w:left w:val="none" w:sz="0" w:space="0" w:color="auto"/>
                <w:bottom w:val="none" w:sz="0" w:space="0" w:color="auto"/>
                <w:right w:val="none" w:sz="0" w:space="0" w:color="auto"/>
              </w:divBdr>
              <w:divsChild>
                <w:div w:id="1893420713">
                  <w:marLeft w:val="0"/>
                  <w:marRight w:val="0"/>
                  <w:marTop w:val="0"/>
                  <w:marBottom w:val="0"/>
                  <w:divBdr>
                    <w:top w:val="none" w:sz="0" w:space="0" w:color="auto"/>
                    <w:left w:val="none" w:sz="0" w:space="0" w:color="auto"/>
                    <w:bottom w:val="none" w:sz="0" w:space="0" w:color="auto"/>
                    <w:right w:val="none" w:sz="0" w:space="0" w:color="auto"/>
                  </w:divBdr>
                  <w:divsChild>
                    <w:div w:id="1408532388">
                      <w:marLeft w:val="0"/>
                      <w:marRight w:val="0"/>
                      <w:marTop w:val="0"/>
                      <w:marBottom w:val="0"/>
                      <w:divBdr>
                        <w:top w:val="none" w:sz="0" w:space="0" w:color="auto"/>
                        <w:left w:val="none" w:sz="0" w:space="0" w:color="auto"/>
                        <w:bottom w:val="none" w:sz="0" w:space="0" w:color="auto"/>
                        <w:right w:val="none" w:sz="0" w:space="0" w:color="auto"/>
                      </w:divBdr>
                      <w:divsChild>
                        <w:div w:id="4168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739">
                  <w:marLeft w:val="0"/>
                  <w:marRight w:val="0"/>
                  <w:marTop w:val="0"/>
                  <w:marBottom w:val="0"/>
                  <w:divBdr>
                    <w:top w:val="none" w:sz="0" w:space="0" w:color="auto"/>
                    <w:left w:val="none" w:sz="0" w:space="0" w:color="auto"/>
                    <w:bottom w:val="none" w:sz="0" w:space="0" w:color="auto"/>
                    <w:right w:val="none" w:sz="0" w:space="0" w:color="auto"/>
                  </w:divBdr>
                </w:div>
                <w:div w:id="20454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29631">
          <w:marLeft w:val="0"/>
          <w:marRight w:val="0"/>
          <w:marTop w:val="0"/>
          <w:marBottom w:val="0"/>
          <w:divBdr>
            <w:top w:val="none" w:sz="0" w:space="0" w:color="auto"/>
            <w:left w:val="none" w:sz="0" w:space="0" w:color="auto"/>
            <w:bottom w:val="none" w:sz="0" w:space="0" w:color="auto"/>
            <w:right w:val="none" w:sz="0" w:space="0" w:color="auto"/>
          </w:divBdr>
          <w:divsChild>
            <w:div w:id="2090954887">
              <w:marLeft w:val="0"/>
              <w:marRight w:val="0"/>
              <w:marTop w:val="0"/>
              <w:marBottom w:val="0"/>
              <w:divBdr>
                <w:top w:val="none" w:sz="0" w:space="0" w:color="auto"/>
                <w:left w:val="none" w:sz="0" w:space="0" w:color="auto"/>
                <w:bottom w:val="none" w:sz="0" w:space="0" w:color="auto"/>
                <w:right w:val="none" w:sz="0" w:space="0" w:color="auto"/>
              </w:divBdr>
              <w:divsChild>
                <w:div w:id="301932189">
                  <w:marLeft w:val="0"/>
                  <w:marRight w:val="0"/>
                  <w:marTop w:val="0"/>
                  <w:marBottom w:val="0"/>
                  <w:divBdr>
                    <w:top w:val="none" w:sz="0" w:space="0" w:color="auto"/>
                    <w:left w:val="none" w:sz="0" w:space="0" w:color="auto"/>
                    <w:bottom w:val="none" w:sz="0" w:space="0" w:color="auto"/>
                    <w:right w:val="none" w:sz="0" w:space="0" w:color="auto"/>
                  </w:divBdr>
                  <w:divsChild>
                    <w:div w:id="5531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933">
              <w:marLeft w:val="0"/>
              <w:marRight w:val="0"/>
              <w:marTop w:val="0"/>
              <w:marBottom w:val="0"/>
              <w:divBdr>
                <w:top w:val="none" w:sz="0" w:space="0" w:color="auto"/>
                <w:left w:val="none" w:sz="0" w:space="0" w:color="auto"/>
                <w:bottom w:val="none" w:sz="0" w:space="0" w:color="auto"/>
                <w:right w:val="none" w:sz="0" w:space="0" w:color="auto"/>
              </w:divBdr>
              <w:divsChild>
                <w:div w:id="1747023015">
                  <w:marLeft w:val="0"/>
                  <w:marRight w:val="0"/>
                  <w:marTop w:val="0"/>
                  <w:marBottom w:val="0"/>
                  <w:divBdr>
                    <w:top w:val="none" w:sz="0" w:space="0" w:color="auto"/>
                    <w:left w:val="none" w:sz="0" w:space="0" w:color="auto"/>
                    <w:bottom w:val="none" w:sz="0" w:space="0" w:color="auto"/>
                    <w:right w:val="none" w:sz="0" w:space="0" w:color="auto"/>
                  </w:divBdr>
                  <w:divsChild>
                    <w:div w:id="774636447">
                      <w:marLeft w:val="0"/>
                      <w:marRight w:val="0"/>
                      <w:marTop w:val="0"/>
                      <w:marBottom w:val="0"/>
                      <w:divBdr>
                        <w:top w:val="none" w:sz="0" w:space="0" w:color="auto"/>
                        <w:left w:val="none" w:sz="0" w:space="0" w:color="auto"/>
                        <w:bottom w:val="none" w:sz="0" w:space="0" w:color="auto"/>
                        <w:right w:val="none" w:sz="0" w:space="0" w:color="auto"/>
                      </w:divBdr>
                      <w:divsChild>
                        <w:div w:id="25540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6430">
              <w:marLeft w:val="0"/>
              <w:marRight w:val="0"/>
              <w:marTop w:val="0"/>
              <w:marBottom w:val="0"/>
              <w:divBdr>
                <w:top w:val="none" w:sz="0" w:space="0" w:color="auto"/>
                <w:left w:val="none" w:sz="0" w:space="0" w:color="auto"/>
                <w:bottom w:val="none" w:sz="0" w:space="0" w:color="auto"/>
                <w:right w:val="none" w:sz="0" w:space="0" w:color="auto"/>
              </w:divBdr>
              <w:divsChild>
                <w:div w:id="1649549155">
                  <w:marLeft w:val="0"/>
                  <w:marRight w:val="0"/>
                  <w:marTop w:val="0"/>
                  <w:marBottom w:val="0"/>
                  <w:divBdr>
                    <w:top w:val="none" w:sz="0" w:space="0" w:color="auto"/>
                    <w:left w:val="none" w:sz="0" w:space="0" w:color="auto"/>
                    <w:bottom w:val="none" w:sz="0" w:space="0" w:color="auto"/>
                    <w:right w:val="none" w:sz="0" w:space="0" w:color="auto"/>
                  </w:divBdr>
                  <w:divsChild>
                    <w:div w:id="232816495">
                      <w:marLeft w:val="0"/>
                      <w:marRight w:val="0"/>
                      <w:marTop w:val="0"/>
                      <w:marBottom w:val="0"/>
                      <w:divBdr>
                        <w:top w:val="none" w:sz="0" w:space="0" w:color="auto"/>
                        <w:left w:val="none" w:sz="0" w:space="0" w:color="auto"/>
                        <w:bottom w:val="none" w:sz="0" w:space="0" w:color="auto"/>
                        <w:right w:val="none" w:sz="0" w:space="0" w:color="auto"/>
                      </w:divBdr>
                      <w:divsChild>
                        <w:div w:id="60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220983">
          <w:marLeft w:val="0"/>
          <w:marRight w:val="0"/>
          <w:marTop w:val="0"/>
          <w:marBottom w:val="0"/>
          <w:divBdr>
            <w:top w:val="none" w:sz="0" w:space="0" w:color="auto"/>
            <w:left w:val="none" w:sz="0" w:space="0" w:color="auto"/>
            <w:bottom w:val="none" w:sz="0" w:space="0" w:color="auto"/>
            <w:right w:val="none" w:sz="0" w:space="0" w:color="auto"/>
          </w:divBdr>
          <w:divsChild>
            <w:div w:id="89358072">
              <w:marLeft w:val="0"/>
              <w:marRight w:val="0"/>
              <w:marTop w:val="0"/>
              <w:marBottom w:val="0"/>
              <w:divBdr>
                <w:top w:val="none" w:sz="0" w:space="0" w:color="auto"/>
                <w:left w:val="none" w:sz="0" w:space="0" w:color="auto"/>
                <w:bottom w:val="none" w:sz="0" w:space="0" w:color="auto"/>
                <w:right w:val="none" w:sz="0" w:space="0" w:color="auto"/>
              </w:divBdr>
              <w:divsChild>
                <w:div w:id="2021277454">
                  <w:marLeft w:val="0"/>
                  <w:marRight w:val="0"/>
                  <w:marTop w:val="0"/>
                  <w:marBottom w:val="0"/>
                  <w:divBdr>
                    <w:top w:val="none" w:sz="0" w:space="0" w:color="auto"/>
                    <w:left w:val="none" w:sz="0" w:space="0" w:color="auto"/>
                    <w:bottom w:val="none" w:sz="0" w:space="0" w:color="auto"/>
                    <w:right w:val="none" w:sz="0" w:space="0" w:color="auto"/>
                  </w:divBdr>
                  <w:divsChild>
                    <w:div w:id="135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089">
          <w:marLeft w:val="0"/>
          <w:marRight w:val="0"/>
          <w:marTop w:val="0"/>
          <w:marBottom w:val="0"/>
          <w:divBdr>
            <w:top w:val="none" w:sz="0" w:space="0" w:color="auto"/>
            <w:left w:val="none" w:sz="0" w:space="0" w:color="auto"/>
            <w:bottom w:val="none" w:sz="0" w:space="0" w:color="auto"/>
            <w:right w:val="none" w:sz="0" w:space="0" w:color="auto"/>
          </w:divBdr>
          <w:divsChild>
            <w:div w:id="490953975">
              <w:marLeft w:val="0"/>
              <w:marRight w:val="0"/>
              <w:marTop w:val="0"/>
              <w:marBottom w:val="0"/>
              <w:divBdr>
                <w:top w:val="none" w:sz="0" w:space="0" w:color="auto"/>
                <w:left w:val="none" w:sz="0" w:space="0" w:color="auto"/>
                <w:bottom w:val="none" w:sz="0" w:space="0" w:color="auto"/>
                <w:right w:val="none" w:sz="0" w:space="0" w:color="auto"/>
              </w:divBdr>
              <w:divsChild>
                <w:div w:id="2000424314">
                  <w:marLeft w:val="0"/>
                  <w:marRight w:val="0"/>
                  <w:marTop w:val="0"/>
                  <w:marBottom w:val="0"/>
                  <w:divBdr>
                    <w:top w:val="none" w:sz="0" w:space="0" w:color="auto"/>
                    <w:left w:val="none" w:sz="0" w:space="0" w:color="auto"/>
                    <w:bottom w:val="none" w:sz="0" w:space="0" w:color="auto"/>
                    <w:right w:val="none" w:sz="0" w:space="0" w:color="auto"/>
                  </w:divBdr>
                  <w:divsChild>
                    <w:div w:id="7225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vogella.com/articles/JUnit/article.html" TargetMode="External"/><Relationship Id="rId18" Type="http://schemas.openxmlformats.org/officeDocument/2006/relationships/hyperlink" Target="http://www.vogella.com/articles/JUnit/article.html" TargetMode="External"/><Relationship Id="rId26" Type="http://schemas.openxmlformats.org/officeDocument/2006/relationships/hyperlink" Target="http://www.vogella.com/articles/JUnit/article.html" TargetMode="External"/><Relationship Id="rId39"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www.vogella.com/articles/JUnit/article.html" TargetMode="External"/><Relationship Id="rId34" Type="http://schemas.openxmlformats.org/officeDocument/2006/relationships/hyperlink" Target="http://www.vogella.com/articles/JUnit/article.html"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theme" Target="theme/theme1.xml"/><Relationship Id="rId7" Type="http://schemas.openxmlformats.org/officeDocument/2006/relationships/hyperlink" Target="http://www.vogella.com/articles/JUnit/article.html" TargetMode="External"/><Relationship Id="rId12" Type="http://schemas.openxmlformats.org/officeDocument/2006/relationships/hyperlink" Target="http://www.vogella.com/articles/JUnit/article.html" TargetMode="External"/><Relationship Id="rId17" Type="http://schemas.openxmlformats.org/officeDocument/2006/relationships/hyperlink" Target="http://www.vogella.com/articles/JUnit/article.html" TargetMode="External"/><Relationship Id="rId25" Type="http://schemas.openxmlformats.org/officeDocument/2006/relationships/hyperlink" Target="http://www.vogella.com/articles/JUnit/article.html" TargetMode="External"/><Relationship Id="rId33" Type="http://schemas.openxmlformats.org/officeDocument/2006/relationships/hyperlink" Target="http://www.vogella.com/articles/JUnit/article.html" TargetMode="External"/><Relationship Id="rId38" Type="http://schemas.openxmlformats.org/officeDocument/2006/relationships/image" Target="media/image3.png"/><Relationship Id="rId46"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hyperlink" Target="http://www.vogella.com/articles/JUnit/article.html" TargetMode="External"/><Relationship Id="rId20" Type="http://schemas.openxmlformats.org/officeDocument/2006/relationships/hyperlink" Target="http://www.vogella.com/articles/JUnit/article.html" TargetMode="External"/><Relationship Id="rId29" Type="http://schemas.openxmlformats.org/officeDocument/2006/relationships/hyperlink" Target="http://www.vogella.com/articles/JUnit/article.html" TargetMode="External"/><Relationship Id="rId41"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www.vogella.com/articles/JUnit/article.html" TargetMode="External"/><Relationship Id="rId11" Type="http://schemas.openxmlformats.org/officeDocument/2006/relationships/hyperlink" Target="http://www.vogella.com/articles/JUnit/article.html" TargetMode="External"/><Relationship Id="rId24" Type="http://schemas.openxmlformats.org/officeDocument/2006/relationships/hyperlink" Target="http://www.vogella.com/articles/JUnit/article.html" TargetMode="External"/><Relationship Id="rId32" Type="http://schemas.openxmlformats.org/officeDocument/2006/relationships/hyperlink" Target="http://www.vogella.com/articles/JUnit/article.html"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hyperlink" Target="http://www.vogella.com/articles/JUnit/article.html" TargetMode="External"/><Relationship Id="rId15" Type="http://schemas.openxmlformats.org/officeDocument/2006/relationships/hyperlink" Target="http://www.vogella.com/articles/JUnit/article.html" TargetMode="External"/><Relationship Id="rId23" Type="http://schemas.openxmlformats.org/officeDocument/2006/relationships/hyperlink" Target="http://www.vogella.com/articles/JUnit/article.html" TargetMode="External"/><Relationship Id="rId28" Type="http://schemas.openxmlformats.org/officeDocument/2006/relationships/hyperlink" Target="http://www.vogella.com/articles/JUnit/article.html" TargetMode="External"/><Relationship Id="rId36" Type="http://schemas.openxmlformats.org/officeDocument/2006/relationships/image" Target="media/image1.png"/><Relationship Id="rId49" Type="http://schemas.openxmlformats.org/officeDocument/2006/relationships/fontTable" Target="fontTable.xml"/><Relationship Id="rId10" Type="http://schemas.openxmlformats.org/officeDocument/2006/relationships/hyperlink" Target="http://www.vogella.com/articles/JUnit/article.html" TargetMode="External"/><Relationship Id="rId19" Type="http://schemas.openxmlformats.org/officeDocument/2006/relationships/hyperlink" Target="http://www.vogella.com/articles/JUnit/article.html" TargetMode="External"/><Relationship Id="rId31" Type="http://schemas.openxmlformats.org/officeDocument/2006/relationships/hyperlink" Target="http://www.vogella.com/articles/JUnit/article.html" TargetMode="External"/><Relationship Id="rId44"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vogella.com/articles/JUnit/article.html" TargetMode="External"/><Relationship Id="rId14" Type="http://schemas.openxmlformats.org/officeDocument/2006/relationships/hyperlink" Target="http://www.vogella.com/articles/JUnit/article.html" TargetMode="External"/><Relationship Id="rId22" Type="http://schemas.openxmlformats.org/officeDocument/2006/relationships/hyperlink" Target="http://www.vogella.com/articles/JUnit/article.html" TargetMode="External"/><Relationship Id="rId27" Type="http://schemas.openxmlformats.org/officeDocument/2006/relationships/hyperlink" Target="http://www.vogella.com/articles/JUnit/article.html" TargetMode="External"/><Relationship Id="rId30" Type="http://schemas.openxmlformats.org/officeDocument/2006/relationships/hyperlink" Target="http://www.vogella.com/articles/JUnit/article.html" TargetMode="External"/><Relationship Id="rId35" Type="http://schemas.openxmlformats.org/officeDocument/2006/relationships/hyperlink" Target="http://www.amazon.com/dp/3943747042" TargetMode="External"/><Relationship Id="rId43" Type="http://schemas.openxmlformats.org/officeDocument/2006/relationships/image" Target="media/image8.png"/><Relationship Id="rId48" Type="http://schemas.openxmlformats.org/officeDocument/2006/relationships/image" Target="media/image13.png"/><Relationship Id="rId8" Type="http://schemas.openxmlformats.org/officeDocument/2006/relationships/hyperlink" Target="http://www.vogella.com/articles/JUn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3144</Words>
  <Characters>17925</Characters>
  <Application>Microsoft Office Word</Application>
  <DocSecurity>0</DocSecurity>
  <Lines>149</Lines>
  <Paragraphs>42</Paragraphs>
  <ScaleCrop>false</ScaleCrop>
  <Company/>
  <LinksUpToDate>false</LinksUpToDate>
  <CharactersWithSpaces>21027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Bui Huy</dc:creator>
  <cp:keywords/>
  <dc:description/>
  <cp:lastModifiedBy>Tin Bui Huy</cp:lastModifiedBy>
  <cp:revision>3</cp:revision>
  <dcterms:created xsi:type="dcterms:W3CDTF">2013-06-19T00:26:00Z</dcterms:created>
  <dcterms:modified xsi:type="dcterms:W3CDTF">2013-06-19T00:27:00Z</dcterms:modified>
</cp:coreProperties>
</file>